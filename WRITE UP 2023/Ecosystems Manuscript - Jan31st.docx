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84EC5" w14:textId="77777777" w:rsidR="00EF2DD5" w:rsidRDefault="001A555A" w:rsidP="001132B4">
      <w:pPr>
        <w:spacing w:after="0" w:line="480" w:lineRule="auto"/>
        <w:rPr>
          <w:rFonts w:ascii="Times New Roman" w:hAnsi="Times New Roman" w:cs="Times New Roman"/>
          <w:sz w:val="20"/>
          <w:szCs w:val="20"/>
        </w:rPr>
      </w:pPr>
      <w:bookmarkStart w:id="0" w:name="_Hlk4853845"/>
      <w:r w:rsidRPr="00EB7466">
        <w:rPr>
          <w:rFonts w:ascii="Times New Roman" w:hAnsi="Times New Roman" w:cs="Times New Roman"/>
          <w:b/>
          <w:sz w:val="20"/>
          <w:szCs w:val="20"/>
        </w:rPr>
        <w:t xml:space="preserve">Enduring regime shifts in zooplankton functional traits to restoration efforts in alpine lakes stocked with non-native </w:t>
      </w:r>
      <w:proofErr w:type="gramStart"/>
      <w:r w:rsidRPr="00EB7466">
        <w:rPr>
          <w:rFonts w:ascii="Times New Roman" w:hAnsi="Times New Roman" w:cs="Times New Roman"/>
          <w:b/>
          <w:sz w:val="20"/>
          <w:szCs w:val="20"/>
        </w:rPr>
        <w:t>sportfish</w:t>
      </w:r>
      <w:proofErr w:type="gramEnd"/>
    </w:p>
    <w:p w14:paraId="7192CDAE" w14:textId="77777777" w:rsidR="007B408D" w:rsidRPr="00B43826" w:rsidRDefault="007B408D" w:rsidP="001132B4">
      <w:pPr>
        <w:spacing w:after="0" w:line="480" w:lineRule="auto"/>
        <w:rPr>
          <w:rFonts w:ascii="Times New Roman" w:hAnsi="Times New Roman" w:cs="Times New Roman"/>
          <w:sz w:val="20"/>
          <w:szCs w:val="20"/>
        </w:rPr>
      </w:pPr>
      <w:bookmarkStart w:id="1" w:name="_Hlk4853838"/>
      <w:bookmarkEnd w:id="0"/>
    </w:p>
    <w:bookmarkEnd w:id="1"/>
    <w:p w14:paraId="27E97E8E" w14:textId="77777777" w:rsidR="00EB7466" w:rsidRDefault="00E4217B" w:rsidP="001132B4">
      <w:pPr>
        <w:spacing w:after="0" w:line="480" w:lineRule="auto"/>
        <w:rPr>
          <w:rFonts w:ascii="Times New Roman" w:hAnsi="Times New Roman" w:cs="Times New Roman"/>
          <w:b/>
          <w:sz w:val="20"/>
          <w:szCs w:val="20"/>
        </w:rPr>
      </w:pPr>
      <w:r w:rsidRPr="001132B4">
        <w:rPr>
          <w:rFonts w:ascii="Times New Roman" w:hAnsi="Times New Roman" w:cs="Times New Roman"/>
          <w:b/>
          <w:sz w:val="20"/>
          <w:szCs w:val="20"/>
        </w:rPr>
        <w:t>Authors</w:t>
      </w:r>
    </w:p>
    <w:p w14:paraId="43A8C841" w14:textId="77777777" w:rsidR="00E4217B" w:rsidRPr="00B43826" w:rsidRDefault="00544D22" w:rsidP="001132B4">
      <w:pPr>
        <w:spacing w:after="0" w:line="480" w:lineRule="auto"/>
        <w:rPr>
          <w:rFonts w:ascii="Times New Roman" w:hAnsi="Times New Roman" w:cs="Times New Roman"/>
          <w:sz w:val="20"/>
          <w:szCs w:val="20"/>
        </w:rPr>
      </w:pPr>
      <w:r w:rsidRPr="00B43826">
        <w:rPr>
          <w:rFonts w:ascii="Times New Roman" w:hAnsi="Times New Roman" w:cs="Times New Roman"/>
          <w:sz w:val="20"/>
          <w:szCs w:val="20"/>
        </w:rPr>
        <w:t>Blake R. Stuparyk</w:t>
      </w:r>
      <w:r w:rsidR="00EB2781">
        <w:rPr>
          <w:rFonts w:ascii="Times New Roman" w:hAnsi="Times New Roman" w:cs="Times New Roman"/>
          <w:sz w:val="20"/>
          <w:szCs w:val="20"/>
          <w:vertAlign w:val="superscript"/>
        </w:rPr>
        <w:t>1</w:t>
      </w:r>
      <w:r w:rsidR="0009530F">
        <w:rPr>
          <w:rFonts w:ascii="Times New Roman" w:hAnsi="Times New Roman" w:cs="Times New Roman"/>
          <w:sz w:val="20"/>
          <w:szCs w:val="20"/>
          <w:vertAlign w:val="superscript"/>
        </w:rPr>
        <w:t>*</w:t>
      </w:r>
      <w:r w:rsidR="00571D18">
        <w:rPr>
          <w:rFonts w:ascii="Times New Roman" w:hAnsi="Times New Roman" w:cs="Times New Roman"/>
          <w:sz w:val="20"/>
          <w:szCs w:val="20"/>
        </w:rPr>
        <w:t xml:space="preserve"> </w:t>
      </w:r>
      <w:r w:rsidR="0009530F" w:rsidRPr="00471409">
        <w:rPr>
          <w:rFonts w:ascii="Times New Roman" w:hAnsi="Times New Roman" w:cs="Times New Roman"/>
          <w:sz w:val="20"/>
          <w:szCs w:val="20"/>
        </w:rPr>
        <w:t>(</w:t>
      </w:r>
      <w:r w:rsidR="0009530F" w:rsidRPr="00471409">
        <w:rPr>
          <w:rFonts w:ascii="Times New Roman" w:eastAsia="Times New Roman" w:hAnsi="Times New Roman" w:cs="Times New Roman"/>
          <w:sz w:val="20"/>
          <w:szCs w:val="20"/>
        </w:rPr>
        <w:t>https://orcid.org/0000-0001-5202-0829</w:t>
      </w:r>
      <w:r w:rsidR="00471409">
        <w:rPr>
          <w:rFonts w:ascii="Times New Roman" w:eastAsia="Times New Roman" w:hAnsi="Times New Roman" w:cs="Times New Roman"/>
          <w:sz w:val="20"/>
          <w:szCs w:val="20"/>
        </w:rPr>
        <w:t>)</w:t>
      </w:r>
      <w:r w:rsidRPr="00B43826">
        <w:rPr>
          <w:rFonts w:ascii="Times New Roman" w:hAnsi="Times New Roman" w:cs="Times New Roman"/>
          <w:sz w:val="20"/>
          <w:szCs w:val="20"/>
        </w:rPr>
        <w:t xml:space="preserve">, Mitchell </w:t>
      </w:r>
      <w:r w:rsidR="00872CF2" w:rsidRPr="00B43826">
        <w:rPr>
          <w:rFonts w:ascii="Times New Roman" w:hAnsi="Times New Roman" w:cs="Times New Roman"/>
          <w:sz w:val="20"/>
          <w:szCs w:val="20"/>
        </w:rPr>
        <w:t>A. Johnsen</w:t>
      </w:r>
      <w:r w:rsidR="008E761C">
        <w:rPr>
          <w:rFonts w:ascii="Times New Roman" w:hAnsi="Times New Roman" w:cs="Times New Roman"/>
          <w:sz w:val="20"/>
          <w:szCs w:val="20"/>
          <w:vertAlign w:val="superscript"/>
        </w:rPr>
        <w:t>1</w:t>
      </w:r>
      <w:r w:rsidR="00471409">
        <w:rPr>
          <w:rFonts w:ascii="Times New Roman" w:hAnsi="Times New Roman" w:cs="Times New Roman"/>
          <w:sz w:val="20"/>
          <w:szCs w:val="20"/>
          <w:vertAlign w:val="superscript"/>
        </w:rPr>
        <w:t xml:space="preserve"> </w:t>
      </w:r>
      <w:r w:rsidR="00471409">
        <w:rPr>
          <w:rFonts w:ascii="Times New Roman" w:hAnsi="Times New Roman" w:cs="Times New Roman"/>
          <w:sz w:val="20"/>
          <w:szCs w:val="20"/>
        </w:rPr>
        <w:t>(</w:t>
      </w:r>
      <w:r w:rsidR="00471409" w:rsidRPr="008E761C">
        <w:rPr>
          <w:rFonts w:ascii="Times New Roman" w:eastAsia="Times New Roman" w:hAnsi="Times New Roman" w:cs="Times New Roman"/>
          <w:sz w:val="20"/>
          <w:szCs w:val="20"/>
        </w:rPr>
        <w:t>https://orcid.org/0000-0001-7743-2272</w:t>
      </w:r>
      <w:r w:rsidR="00471409">
        <w:rPr>
          <w:rFonts w:ascii="Times New Roman" w:eastAsia="Times New Roman" w:hAnsi="Times New Roman" w:cs="Times New Roman"/>
          <w:sz w:val="20"/>
          <w:szCs w:val="20"/>
        </w:rPr>
        <w:t>)</w:t>
      </w:r>
      <w:r w:rsidR="00872CF2" w:rsidRPr="00B43826">
        <w:rPr>
          <w:rFonts w:ascii="Times New Roman" w:hAnsi="Times New Roman" w:cs="Times New Roman"/>
          <w:sz w:val="20"/>
          <w:szCs w:val="20"/>
        </w:rPr>
        <w:t>, Jenna Cook</w:t>
      </w:r>
      <w:r w:rsidR="008E761C">
        <w:rPr>
          <w:rFonts w:ascii="Times New Roman" w:hAnsi="Times New Roman" w:cs="Times New Roman"/>
          <w:sz w:val="20"/>
          <w:szCs w:val="20"/>
          <w:vertAlign w:val="superscript"/>
        </w:rPr>
        <w:t>1</w:t>
      </w:r>
      <w:r w:rsidR="00471409">
        <w:rPr>
          <w:rFonts w:ascii="Times New Roman" w:hAnsi="Times New Roman" w:cs="Times New Roman"/>
          <w:sz w:val="20"/>
          <w:szCs w:val="20"/>
        </w:rPr>
        <w:t xml:space="preserve"> (</w:t>
      </w:r>
      <w:r w:rsidR="00471409" w:rsidRPr="008E761C">
        <w:rPr>
          <w:rFonts w:ascii="Times New Roman" w:eastAsia="Times New Roman" w:hAnsi="Times New Roman" w:cs="Times New Roman"/>
          <w:sz w:val="20"/>
          <w:szCs w:val="20"/>
        </w:rPr>
        <w:t>https://orcid.org/0000-0002-2065-3442</w:t>
      </w:r>
      <w:r w:rsidR="00471409">
        <w:rPr>
          <w:rFonts w:ascii="Times New Roman" w:eastAsia="Times New Roman" w:hAnsi="Times New Roman" w:cs="Times New Roman"/>
          <w:sz w:val="20"/>
          <w:szCs w:val="20"/>
        </w:rPr>
        <w:t>)</w:t>
      </w:r>
      <w:r w:rsidR="00872CF2" w:rsidRPr="00B43826">
        <w:rPr>
          <w:rFonts w:ascii="Times New Roman" w:hAnsi="Times New Roman" w:cs="Times New Roman"/>
          <w:sz w:val="20"/>
          <w:szCs w:val="20"/>
        </w:rPr>
        <w:t>, Mark Taylor</w:t>
      </w:r>
      <w:r w:rsidR="008E761C">
        <w:rPr>
          <w:rFonts w:ascii="Times New Roman" w:hAnsi="Times New Roman" w:cs="Times New Roman"/>
          <w:sz w:val="20"/>
          <w:szCs w:val="20"/>
          <w:vertAlign w:val="superscript"/>
        </w:rPr>
        <w:t>2</w:t>
      </w:r>
      <w:r w:rsidR="00872CF2" w:rsidRPr="00B43826">
        <w:rPr>
          <w:rFonts w:ascii="Times New Roman" w:hAnsi="Times New Roman" w:cs="Times New Roman"/>
          <w:sz w:val="20"/>
          <w:szCs w:val="20"/>
        </w:rPr>
        <w:t>, and Rolf D. Vinebrooke</w:t>
      </w:r>
      <w:r w:rsidR="008E761C">
        <w:rPr>
          <w:rFonts w:ascii="Times New Roman" w:hAnsi="Times New Roman" w:cs="Times New Roman"/>
          <w:sz w:val="20"/>
          <w:szCs w:val="20"/>
          <w:vertAlign w:val="superscript"/>
        </w:rPr>
        <w:t>1</w:t>
      </w:r>
      <w:r w:rsidR="00471409">
        <w:rPr>
          <w:rFonts w:ascii="Times New Roman" w:hAnsi="Times New Roman" w:cs="Times New Roman"/>
          <w:sz w:val="20"/>
          <w:szCs w:val="20"/>
          <w:vertAlign w:val="superscript"/>
        </w:rPr>
        <w:t xml:space="preserve"> </w:t>
      </w:r>
      <w:r w:rsidR="00471409">
        <w:rPr>
          <w:rFonts w:ascii="Times New Roman" w:hAnsi="Times New Roman" w:cs="Times New Roman"/>
          <w:sz w:val="20"/>
          <w:szCs w:val="20"/>
        </w:rPr>
        <w:t>(</w:t>
      </w:r>
      <w:r w:rsidR="00471409" w:rsidRPr="008E761C">
        <w:rPr>
          <w:rFonts w:ascii="Times New Roman" w:eastAsia="Times New Roman" w:hAnsi="Times New Roman" w:cs="Times New Roman"/>
          <w:sz w:val="20"/>
          <w:szCs w:val="20"/>
        </w:rPr>
        <w:t>https://orcid.org/0000-0003-0497-2520</w:t>
      </w:r>
      <w:r w:rsidR="00471409">
        <w:rPr>
          <w:rFonts w:ascii="Times New Roman" w:eastAsia="Times New Roman" w:hAnsi="Times New Roman" w:cs="Times New Roman"/>
          <w:sz w:val="20"/>
          <w:szCs w:val="20"/>
        </w:rPr>
        <w:t>)</w:t>
      </w:r>
      <w:r w:rsidR="00872CF2" w:rsidRPr="00B43826">
        <w:rPr>
          <w:rFonts w:ascii="Times New Roman" w:hAnsi="Times New Roman" w:cs="Times New Roman"/>
          <w:sz w:val="20"/>
          <w:szCs w:val="20"/>
        </w:rPr>
        <w:t>.</w:t>
      </w:r>
    </w:p>
    <w:p w14:paraId="3D174812" w14:textId="77777777" w:rsidR="00EB2781" w:rsidRDefault="00EB2781" w:rsidP="001132B4">
      <w:pPr>
        <w:spacing w:line="480" w:lineRule="auto"/>
        <w:rPr>
          <w:rFonts w:ascii="Times New Roman" w:eastAsia="Times New Roman" w:hAnsi="Times New Roman" w:cs="Times New Roman"/>
          <w:sz w:val="20"/>
          <w:szCs w:val="20"/>
        </w:rPr>
      </w:pPr>
    </w:p>
    <w:p w14:paraId="4134A7F1" w14:textId="77777777" w:rsidR="001132B4" w:rsidRPr="001132B4" w:rsidRDefault="001132B4" w:rsidP="001132B4">
      <w:pPr>
        <w:spacing w:line="480" w:lineRule="auto"/>
        <w:rPr>
          <w:rFonts w:ascii="Times New Roman" w:eastAsia="Times New Roman" w:hAnsi="Times New Roman" w:cs="Times New Roman"/>
          <w:b/>
          <w:sz w:val="20"/>
          <w:szCs w:val="20"/>
        </w:rPr>
      </w:pPr>
      <w:r w:rsidRPr="001132B4">
        <w:rPr>
          <w:rFonts w:ascii="Times New Roman" w:eastAsia="Times New Roman" w:hAnsi="Times New Roman" w:cs="Times New Roman"/>
          <w:b/>
          <w:sz w:val="20"/>
          <w:szCs w:val="20"/>
        </w:rPr>
        <w:t>Affiliations</w:t>
      </w:r>
    </w:p>
    <w:p w14:paraId="1C1B9461" w14:textId="77777777" w:rsidR="00EB2781" w:rsidRDefault="008E761C" w:rsidP="001132B4">
      <w:pP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vertAlign w:val="superscript"/>
        </w:rPr>
        <w:t xml:space="preserve">1 </w:t>
      </w:r>
      <w:r w:rsidR="00EB2781" w:rsidRPr="002251C2">
        <w:rPr>
          <w:rFonts w:ascii="Times New Roman" w:eastAsia="Times New Roman" w:hAnsi="Times New Roman" w:cs="Times New Roman"/>
          <w:sz w:val="20"/>
          <w:szCs w:val="20"/>
        </w:rPr>
        <w:t>Department of Biological Sciences, University of Alberta, Edmonton, AB T6G 2E9, Canada</w:t>
      </w:r>
    </w:p>
    <w:p w14:paraId="6918202F" w14:textId="77777777" w:rsidR="008E761C" w:rsidRPr="008E761C" w:rsidRDefault="008E761C" w:rsidP="001132B4">
      <w:pP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vertAlign w:val="superscript"/>
        </w:rPr>
        <w:t>2</w:t>
      </w:r>
      <w:r>
        <w:rPr>
          <w:rFonts w:ascii="Times New Roman" w:eastAsia="Times New Roman" w:hAnsi="Times New Roman" w:cs="Times New Roman"/>
          <w:sz w:val="20"/>
          <w:szCs w:val="20"/>
        </w:rPr>
        <w:t xml:space="preserve"> </w:t>
      </w:r>
      <w:r w:rsidRPr="008E761C">
        <w:rPr>
          <w:rFonts w:ascii="Times New Roman" w:eastAsia="Times New Roman" w:hAnsi="Times New Roman" w:cs="Times New Roman"/>
          <w:sz w:val="20"/>
          <w:szCs w:val="20"/>
        </w:rPr>
        <w:t>Parks Canada, Banff</w:t>
      </w:r>
      <w:r>
        <w:rPr>
          <w:rFonts w:ascii="Times New Roman" w:eastAsia="Times New Roman" w:hAnsi="Times New Roman" w:cs="Times New Roman"/>
          <w:sz w:val="20"/>
          <w:szCs w:val="20"/>
        </w:rPr>
        <w:t xml:space="preserve"> </w:t>
      </w:r>
      <w:r w:rsidRPr="008E761C">
        <w:rPr>
          <w:rFonts w:ascii="Times New Roman" w:eastAsia="Times New Roman" w:hAnsi="Times New Roman" w:cs="Times New Roman"/>
          <w:sz w:val="20"/>
          <w:szCs w:val="20"/>
        </w:rPr>
        <w:t>National Park, Box 900, Banff, Alberta T1L 1K2</w:t>
      </w:r>
      <w:r w:rsidR="00F90D3E">
        <w:rPr>
          <w:rFonts w:ascii="Times New Roman" w:eastAsia="Times New Roman" w:hAnsi="Times New Roman" w:cs="Times New Roman"/>
          <w:sz w:val="20"/>
          <w:szCs w:val="20"/>
        </w:rPr>
        <w:t>, Canada</w:t>
      </w:r>
    </w:p>
    <w:p w14:paraId="5D9787D5" w14:textId="77777777" w:rsidR="00471409" w:rsidRDefault="00471409" w:rsidP="001132B4">
      <w:pPr>
        <w:spacing w:after="0" w:line="480" w:lineRule="auto"/>
        <w:rPr>
          <w:rFonts w:ascii="Times New Roman" w:hAnsi="Times New Roman" w:cs="Times New Roman"/>
          <w:sz w:val="20"/>
          <w:szCs w:val="20"/>
          <w:vertAlign w:val="superscript"/>
        </w:rPr>
      </w:pPr>
    </w:p>
    <w:p w14:paraId="1942F1A3" w14:textId="77777777" w:rsidR="00E4217B" w:rsidRPr="00471409" w:rsidRDefault="00471409" w:rsidP="001132B4">
      <w:pPr>
        <w:spacing w:after="0" w:line="480" w:lineRule="auto"/>
        <w:rPr>
          <w:rFonts w:ascii="Times New Roman" w:hAnsi="Times New Roman" w:cs="Times New Roman"/>
          <w:sz w:val="20"/>
          <w:szCs w:val="20"/>
        </w:rPr>
      </w:pPr>
      <w:r>
        <w:rPr>
          <w:rFonts w:ascii="Times New Roman" w:hAnsi="Times New Roman" w:cs="Times New Roman"/>
          <w:sz w:val="20"/>
          <w:szCs w:val="20"/>
          <w:vertAlign w:val="superscript"/>
        </w:rPr>
        <w:t xml:space="preserve">* </w:t>
      </w:r>
      <w:r w:rsidRPr="001132B4">
        <w:rPr>
          <w:rFonts w:ascii="Times New Roman" w:hAnsi="Times New Roman" w:cs="Times New Roman"/>
          <w:b/>
          <w:sz w:val="20"/>
          <w:szCs w:val="20"/>
        </w:rPr>
        <w:t>Corresponding author</w:t>
      </w:r>
    </w:p>
    <w:p w14:paraId="383CCC56" w14:textId="77777777" w:rsidR="00EB2781" w:rsidRPr="008E761C" w:rsidRDefault="00471409" w:rsidP="001132B4">
      <w:pP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vertAlign w:val="superscript"/>
        </w:rPr>
        <w:t xml:space="preserve">* </w:t>
      </w:r>
      <w:r w:rsidR="008E761C" w:rsidRPr="008E761C">
        <w:rPr>
          <w:rFonts w:ascii="Times New Roman" w:eastAsia="Times New Roman" w:hAnsi="Times New Roman" w:cs="Times New Roman"/>
          <w:sz w:val="20"/>
          <w:szCs w:val="20"/>
        </w:rPr>
        <w:t>Blake R. Stuparyk:</w:t>
      </w:r>
      <w:r w:rsidR="008E761C" w:rsidRPr="008E761C">
        <w:rPr>
          <w:rFonts w:ascii="Times New Roman" w:hAnsi="Times New Roman" w:cs="Times New Roman"/>
          <w:sz w:val="20"/>
          <w:szCs w:val="20"/>
        </w:rPr>
        <w:t xml:space="preserve"> (</w:t>
      </w:r>
      <w:r w:rsidR="008E761C" w:rsidRPr="008E761C">
        <w:rPr>
          <w:rFonts w:ascii="Times New Roman" w:eastAsia="Times New Roman" w:hAnsi="Times New Roman" w:cs="Times New Roman"/>
          <w:sz w:val="20"/>
          <w:szCs w:val="20"/>
        </w:rPr>
        <w:t>Email</w:t>
      </w:r>
      <w:r w:rsidR="008E761C">
        <w:rPr>
          <w:rFonts w:ascii="Times New Roman" w:eastAsia="Times New Roman" w:hAnsi="Times New Roman" w:cs="Times New Roman"/>
          <w:sz w:val="20"/>
          <w:szCs w:val="20"/>
        </w:rPr>
        <w:t>:</w:t>
      </w:r>
      <w:r w:rsidR="008E761C" w:rsidRPr="008E761C">
        <w:rPr>
          <w:rFonts w:ascii="Times New Roman" w:eastAsia="Times New Roman" w:hAnsi="Times New Roman" w:cs="Times New Roman"/>
          <w:sz w:val="20"/>
          <w:szCs w:val="20"/>
        </w:rPr>
        <w:t xml:space="preserve"> bstupary@ualberta.ca</w:t>
      </w:r>
      <w:r w:rsidR="008A6901">
        <w:rPr>
          <w:rFonts w:ascii="Times New Roman" w:eastAsia="Times New Roman" w:hAnsi="Times New Roman" w:cs="Times New Roman"/>
          <w:sz w:val="20"/>
          <w:szCs w:val="20"/>
        </w:rPr>
        <w:t>;</w:t>
      </w:r>
      <w:r w:rsidR="008E761C" w:rsidRPr="008E761C">
        <w:rPr>
          <w:rFonts w:ascii="Times New Roman" w:eastAsia="Times New Roman" w:hAnsi="Times New Roman" w:cs="Times New Roman"/>
          <w:sz w:val="20"/>
          <w:szCs w:val="20"/>
        </w:rPr>
        <w:t xml:space="preserve"> Phone: 780-691-4321</w:t>
      </w:r>
      <w:r w:rsidR="008A6901">
        <w:rPr>
          <w:rFonts w:ascii="Times New Roman" w:eastAsia="Times New Roman" w:hAnsi="Times New Roman" w:cs="Times New Roman"/>
          <w:sz w:val="20"/>
          <w:szCs w:val="20"/>
        </w:rPr>
        <w:t>;</w:t>
      </w:r>
      <w:r w:rsidR="008E761C">
        <w:rPr>
          <w:rFonts w:ascii="Times New Roman" w:eastAsia="Times New Roman" w:hAnsi="Times New Roman" w:cs="Times New Roman"/>
          <w:sz w:val="20"/>
          <w:szCs w:val="20"/>
        </w:rPr>
        <w:t xml:space="preserve"> </w:t>
      </w:r>
      <w:r w:rsidR="008E761C" w:rsidRPr="008E761C">
        <w:rPr>
          <w:rFonts w:ascii="Times New Roman" w:eastAsia="Times New Roman" w:hAnsi="Times New Roman" w:cs="Times New Roman"/>
          <w:sz w:val="20"/>
          <w:szCs w:val="20"/>
        </w:rPr>
        <w:t>Address: CW</w:t>
      </w:r>
      <w:r w:rsidR="008E761C">
        <w:rPr>
          <w:rFonts w:ascii="Times New Roman" w:eastAsia="Times New Roman" w:hAnsi="Times New Roman" w:cs="Times New Roman"/>
          <w:sz w:val="20"/>
          <w:szCs w:val="20"/>
        </w:rPr>
        <w:t xml:space="preserve"> 317</w:t>
      </w:r>
      <w:r w:rsidR="008E761C" w:rsidRPr="008E761C">
        <w:rPr>
          <w:rFonts w:ascii="Times New Roman" w:eastAsia="Times New Roman" w:hAnsi="Times New Roman" w:cs="Times New Roman"/>
          <w:sz w:val="20"/>
          <w:szCs w:val="20"/>
        </w:rPr>
        <w:t>, Biological Sciences Centre, University of Alberta, Edmonton, Alberta, Canada T6G 2E9</w:t>
      </w:r>
      <w:r w:rsidR="008A6901">
        <w:rPr>
          <w:rFonts w:ascii="Times New Roman" w:eastAsia="Times New Roman" w:hAnsi="Times New Roman" w:cs="Times New Roman"/>
          <w:sz w:val="20"/>
          <w:szCs w:val="20"/>
        </w:rPr>
        <w:t>; ORCID:</w:t>
      </w:r>
      <w:r w:rsidR="008A6901" w:rsidRPr="008E761C">
        <w:rPr>
          <w:rFonts w:ascii="Times New Roman" w:eastAsia="Times New Roman" w:hAnsi="Times New Roman" w:cs="Times New Roman"/>
          <w:sz w:val="20"/>
          <w:szCs w:val="20"/>
        </w:rPr>
        <w:t xml:space="preserve"> https://orcid.org/0000-0001-5202-0829</w:t>
      </w:r>
      <w:r w:rsidR="008E761C">
        <w:rPr>
          <w:rFonts w:ascii="Times New Roman" w:eastAsia="Times New Roman" w:hAnsi="Times New Roman" w:cs="Times New Roman"/>
          <w:sz w:val="20"/>
          <w:szCs w:val="20"/>
        </w:rPr>
        <w:t>).</w:t>
      </w:r>
    </w:p>
    <w:p w14:paraId="0F77DC15" w14:textId="77777777" w:rsidR="00EB2781" w:rsidRPr="00B43826" w:rsidRDefault="00EB2781" w:rsidP="001132B4">
      <w:pPr>
        <w:spacing w:after="0" w:line="480" w:lineRule="auto"/>
        <w:rPr>
          <w:rFonts w:ascii="Times New Roman" w:hAnsi="Times New Roman" w:cs="Times New Roman"/>
          <w:sz w:val="20"/>
          <w:szCs w:val="20"/>
        </w:rPr>
      </w:pPr>
    </w:p>
    <w:p w14:paraId="0442C722" w14:textId="77777777" w:rsidR="00764DB6" w:rsidRPr="00B43826" w:rsidRDefault="00764DB6" w:rsidP="001132B4">
      <w:pPr>
        <w:spacing w:after="0" w:line="480" w:lineRule="auto"/>
        <w:rPr>
          <w:rFonts w:ascii="Times New Roman" w:hAnsi="Times New Roman" w:cs="Times New Roman"/>
          <w:sz w:val="20"/>
          <w:szCs w:val="20"/>
        </w:rPr>
      </w:pPr>
    </w:p>
    <w:p w14:paraId="10DE0AFE" w14:textId="77777777" w:rsidR="00764DB6" w:rsidRPr="00EB7466" w:rsidRDefault="00764DB6" w:rsidP="00EB7466">
      <w:pPr>
        <w:spacing w:after="0" w:line="480" w:lineRule="auto"/>
        <w:rPr>
          <w:rFonts w:ascii="Times New Roman" w:eastAsia="Calibri" w:hAnsi="Times New Roman" w:cs="Times New Roman"/>
          <w:b/>
          <w:sz w:val="20"/>
          <w:szCs w:val="20"/>
          <w:lang w:val="en-US"/>
        </w:rPr>
      </w:pPr>
      <w:r w:rsidRPr="00EB7466">
        <w:rPr>
          <w:rFonts w:ascii="Times New Roman" w:eastAsia="Calibri" w:hAnsi="Times New Roman" w:cs="Times New Roman"/>
          <w:b/>
          <w:sz w:val="20"/>
          <w:szCs w:val="20"/>
          <w:lang w:val="en-US"/>
        </w:rPr>
        <w:t>Acknowledgments</w:t>
      </w:r>
    </w:p>
    <w:p w14:paraId="3158691F" w14:textId="2B52366B" w:rsidR="00764DB6" w:rsidRPr="00B43826" w:rsidRDefault="00764DB6" w:rsidP="001132B4">
      <w:pPr>
        <w:spacing w:after="0" w:line="480" w:lineRule="auto"/>
        <w:ind w:firstLine="720"/>
        <w:rPr>
          <w:rFonts w:ascii="Times New Roman" w:eastAsia="Calibri" w:hAnsi="Times New Roman" w:cs="Times New Roman"/>
          <w:sz w:val="20"/>
          <w:szCs w:val="20"/>
        </w:rPr>
      </w:pPr>
      <w:r w:rsidRPr="00B43826">
        <w:rPr>
          <w:rFonts w:ascii="Times New Roman" w:eastAsia="Calibri" w:hAnsi="Times New Roman" w:cs="Times New Roman"/>
          <w:sz w:val="20"/>
          <w:szCs w:val="20"/>
          <w:lang w:val="en-US"/>
        </w:rPr>
        <w:t>This research would not exist without funding from the Natural Sciences and Engineering Research Council of Canada</w:t>
      </w:r>
      <w:r w:rsidR="00B43826">
        <w:rPr>
          <w:rFonts w:ascii="Times New Roman" w:eastAsia="Calibri" w:hAnsi="Times New Roman" w:cs="Times New Roman"/>
          <w:sz w:val="20"/>
          <w:szCs w:val="20"/>
          <w:lang w:val="en-US"/>
        </w:rPr>
        <w:t xml:space="preserve"> </w:t>
      </w:r>
      <w:r w:rsidR="00B43826">
        <w:rPr>
          <w:rFonts w:ascii="Times New Roman" w:eastAsia="Times New Roman" w:hAnsi="Times New Roman" w:cs="Times New Roman"/>
          <w:sz w:val="20"/>
          <w:szCs w:val="20"/>
        </w:rPr>
        <w:t>(</w:t>
      </w:r>
      <w:r w:rsidR="00B43826" w:rsidRPr="002251C2">
        <w:rPr>
          <w:rFonts w:ascii="Times New Roman" w:eastAsia="Times New Roman" w:hAnsi="Times New Roman" w:cs="Times New Roman"/>
          <w:sz w:val="20"/>
          <w:szCs w:val="20"/>
        </w:rPr>
        <w:t>NSERC</w:t>
      </w:r>
      <w:r w:rsidR="00B43826">
        <w:rPr>
          <w:rFonts w:ascii="Times New Roman" w:eastAsia="Times New Roman" w:hAnsi="Times New Roman" w:cs="Times New Roman"/>
          <w:sz w:val="20"/>
          <w:szCs w:val="20"/>
        </w:rPr>
        <w:t>)</w:t>
      </w:r>
      <w:r w:rsidRPr="00B43826">
        <w:rPr>
          <w:rFonts w:ascii="Times New Roman" w:eastAsia="Calibri" w:hAnsi="Times New Roman" w:cs="Times New Roman"/>
          <w:sz w:val="20"/>
          <w:szCs w:val="20"/>
          <w:lang w:val="en-US"/>
        </w:rPr>
        <w:t>. We would also like to thank the research efforts of David Schindler, Charlie Loewen, and countless others who collected and organized years of data.</w:t>
      </w:r>
      <w:r w:rsidR="00471409">
        <w:rPr>
          <w:rFonts w:ascii="Times New Roman" w:eastAsia="Calibri" w:hAnsi="Times New Roman" w:cs="Times New Roman"/>
          <w:sz w:val="20"/>
          <w:szCs w:val="20"/>
          <w:lang w:val="en-US"/>
        </w:rPr>
        <w:t xml:space="preserve"> </w:t>
      </w:r>
      <w:r w:rsidR="00471409" w:rsidRPr="002251C2">
        <w:rPr>
          <w:rFonts w:ascii="Times New Roman" w:eastAsia="Times New Roman" w:hAnsi="Times New Roman" w:cs="Times New Roman"/>
          <w:sz w:val="20"/>
          <w:szCs w:val="20"/>
        </w:rPr>
        <w:t xml:space="preserve">We would also like to thank </w:t>
      </w:r>
      <w:r w:rsidR="00471409">
        <w:rPr>
          <w:rFonts w:ascii="Times New Roman" w:eastAsia="Times New Roman" w:hAnsi="Times New Roman" w:cs="Times New Roman"/>
          <w:sz w:val="20"/>
          <w:szCs w:val="20"/>
        </w:rPr>
        <w:t xml:space="preserve">the </w:t>
      </w:r>
      <w:r w:rsidR="00471409" w:rsidRPr="002251C2">
        <w:rPr>
          <w:rFonts w:ascii="Times New Roman" w:eastAsia="Times New Roman" w:hAnsi="Times New Roman" w:cs="Times New Roman"/>
          <w:sz w:val="20"/>
          <w:szCs w:val="20"/>
        </w:rPr>
        <w:t>staff at Parks Canada for aiding in execut</w:t>
      </w:r>
      <w:r w:rsidR="00471409">
        <w:rPr>
          <w:rFonts w:ascii="Times New Roman" w:eastAsia="Times New Roman" w:hAnsi="Times New Roman" w:cs="Times New Roman"/>
          <w:sz w:val="20"/>
          <w:szCs w:val="20"/>
        </w:rPr>
        <w:t>ion</w:t>
      </w:r>
      <w:r w:rsidR="00471409" w:rsidRPr="002251C2">
        <w:rPr>
          <w:rFonts w:ascii="Times New Roman" w:eastAsia="Times New Roman" w:hAnsi="Times New Roman" w:cs="Times New Roman"/>
          <w:sz w:val="20"/>
          <w:szCs w:val="20"/>
        </w:rPr>
        <w:t xml:space="preserve"> </w:t>
      </w:r>
      <w:r w:rsidR="00471409">
        <w:rPr>
          <w:rFonts w:ascii="Times New Roman" w:eastAsia="Times New Roman" w:hAnsi="Times New Roman" w:cs="Times New Roman"/>
          <w:sz w:val="20"/>
          <w:szCs w:val="20"/>
        </w:rPr>
        <w:t>of previous</w:t>
      </w:r>
      <w:r w:rsidR="00471409" w:rsidRPr="002251C2">
        <w:rPr>
          <w:rFonts w:ascii="Times New Roman" w:eastAsia="Times New Roman" w:hAnsi="Times New Roman" w:cs="Times New Roman"/>
          <w:sz w:val="20"/>
          <w:szCs w:val="20"/>
        </w:rPr>
        <w:t xml:space="preserve"> experiment</w:t>
      </w:r>
      <w:r w:rsidR="00471409">
        <w:rPr>
          <w:rFonts w:ascii="Times New Roman" w:eastAsia="Times New Roman" w:hAnsi="Times New Roman" w:cs="Times New Roman"/>
          <w:sz w:val="20"/>
          <w:szCs w:val="20"/>
        </w:rPr>
        <w:t>s and data collaboration</w:t>
      </w:r>
      <w:del w:id="2" w:author="Blake Stuparyk" w:date="2023-02-01T12:30:00Z">
        <w:r w:rsidR="00471409" w:rsidDel="00B775BD">
          <w:rPr>
            <w:rFonts w:ascii="Times New Roman" w:eastAsia="Times New Roman" w:hAnsi="Times New Roman" w:cs="Times New Roman"/>
            <w:sz w:val="20"/>
            <w:szCs w:val="20"/>
          </w:rPr>
          <w:delText>.</w:delText>
        </w:r>
        <w:r w:rsidR="00471409" w:rsidRPr="002251C2" w:rsidDel="00B775BD">
          <w:rPr>
            <w:rFonts w:ascii="Times New Roman" w:eastAsia="Times New Roman" w:hAnsi="Times New Roman" w:cs="Times New Roman"/>
            <w:sz w:val="20"/>
            <w:szCs w:val="20"/>
          </w:rPr>
          <w:delText xml:space="preserve"> </w:delText>
        </w:r>
        <w:r w:rsidRPr="00B43826" w:rsidDel="00B775BD">
          <w:rPr>
            <w:rFonts w:ascii="Times New Roman" w:eastAsia="Calibri" w:hAnsi="Times New Roman" w:cs="Times New Roman"/>
            <w:sz w:val="20"/>
            <w:szCs w:val="20"/>
            <w:lang w:val="en-US"/>
          </w:rPr>
          <w:delText xml:space="preserve"> </w:delText>
        </w:r>
      </w:del>
      <w:ins w:id="3" w:author="Blake Stuparyk" w:date="2023-02-01T12:30:00Z">
        <w:r w:rsidR="00B775BD">
          <w:rPr>
            <w:rFonts w:ascii="Times New Roman" w:eastAsia="Times New Roman" w:hAnsi="Times New Roman" w:cs="Times New Roman"/>
            <w:sz w:val="20"/>
            <w:szCs w:val="20"/>
          </w:rPr>
          <w:t>.</w:t>
        </w:r>
        <w:r w:rsidR="00B775BD" w:rsidRPr="002251C2">
          <w:rPr>
            <w:rFonts w:ascii="Times New Roman" w:eastAsia="Times New Roman" w:hAnsi="Times New Roman" w:cs="Times New Roman"/>
            <w:sz w:val="20"/>
            <w:szCs w:val="20"/>
          </w:rPr>
          <w:t xml:space="preserve"> </w:t>
        </w:r>
      </w:ins>
      <w:r w:rsidRPr="00B43826">
        <w:rPr>
          <w:rFonts w:ascii="Times New Roman" w:eastAsia="Calibri" w:hAnsi="Times New Roman" w:cs="Times New Roman"/>
          <w:sz w:val="20"/>
          <w:szCs w:val="20"/>
          <w:lang w:val="en-US"/>
        </w:rPr>
        <w:t xml:space="preserve">Finally, we would like to thank our colleague Caleb Sinn for constant input and advice throughout the analysis and drafting of this </w:t>
      </w:r>
      <w:r w:rsidR="00B43826">
        <w:rPr>
          <w:rFonts w:ascii="Times New Roman" w:eastAsia="Calibri" w:hAnsi="Times New Roman" w:cs="Times New Roman"/>
          <w:sz w:val="20"/>
          <w:szCs w:val="20"/>
          <w:lang w:val="en-US"/>
        </w:rPr>
        <w:t>research</w:t>
      </w:r>
      <w:r w:rsidRPr="00B43826">
        <w:rPr>
          <w:rFonts w:ascii="Times New Roman" w:eastAsia="Calibri" w:hAnsi="Times New Roman" w:cs="Times New Roman"/>
          <w:sz w:val="20"/>
          <w:szCs w:val="20"/>
          <w:lang w:val="en-US"/>
        </w:rPr>
        <w:t>.</w:t>
      </w:r>
    </w:p>
    <w:p w14:paraId="27C5A29B" w14:textId="77777777" w:rsidR="00E4217B" w:rsidRPr="00B43826" w:rsidRDefault="00E4217B" w:rsidP="001132B4">
      <w:pPr>
        <w:spacing w:after="0" w:line="480" w:lineRule="auto"/>
        <w:rPr>
          <w:rFonts w:ascii="Times New Roman" w:hAnsi="Times New Roman" w:cs="Times New Roman"/>
          <w:sz w:val="20"/>
          <w:szCs w:val="20"/>
        </w:rPr>
      </w:pPr>
      <w:r w:rsidRPr="00B43826">
        <w:rPr>
          <w:rFonts w:ascii="Times New Roman" w:hAnsi="Times New Roman" w:cs="Times New Roman"/>
          <w:sz w:val="20"/>
          <w:szCs w:val="20"/>
        </w:rPr>
        <w:br w:type="page"/>
      </w:r>
    </w:p>
    <w:p w14:paraId="63FBCDB4" w14:textId="77777777" w:rsidR="00EB7466" w:rsidRDefault="00E4217B" w:rsidP="001132B4">
      <w:pPr>
        <w:spacing w:after="0" w:line="480" w:lineRule="auto"/>
        <w:rPr>
          <w:rFonts w:ascii="Times New Roman" w:hAnsi="Times New Roman" w:cs="Times New Roman"/>
          <w:b/>
          <w:sz w:val="20"/>
          <w:szCs w:val="20"/>
        </w:rPr>
      </w:pPr>
      <w:r w:rsidRPr="001132B4">
        <w:rPr>
          <w:rFonts w:ascii="Times New Roman" w:hAnsi="Times New Roman" w:cs="Times New Roman"/>
          <w:b/>
          <w:sz w:val="20"/>
          <w:szCs w:val="20"/>
        </w:rPr>
        <w:lastRenderedPageBreak/>
        <w:t>Abstract</w:t>
      </w:r>
    </w:p>
    <w:p w14:paraId="4E0F5179" w14:textId="1CB418E2" w:rsidR="00FE710A" w:rsidRDefault="00E4217B" w:rsidP="00EB7466">
      <w:pPr>
        <w:spacing w:after="0" w:line="480" w:lineRule="auto"/>
        <w:ind w:firstLine="720"/>
        <w:rPr>
          <w:rFonts w:ascii="Times New Roman" w:hAnsi="Times New Roman" w:cs="Times New Roman"/>
          <w:sz w:val="20"/>
          <w:szCs w:val="20"/>
        </w:rPr>
      </w:pPr>
      <w:r w:rsidRPr="00B43826">
        <w:rPr>
          <w:rFonts w:ascii="Times New Roman" w:hAnsi="Times New Roman" w:cs="Times New Roman"/>
          <w:sz w:val="20"/>
          <w:szCs w:val="20"/>
        </w:rPr>
        <w:t xml:space="preserve">Human manipulations of </w:t>
      </w:r>
      <w:r w:rsidR="001B42FC">
        <w:rPr>
          <w:rFonts w:ascii="Times New Roman" w:hAnsi="Times New Roman" w:cs="Times New Roman"/>
          <w:sz w:val="20"/>
          <w:szCs w:val="20"/>
        </w:rPr>
        <w:t>non-native sportfish</w:t>
      </w:r>
      <w:r w:rsidRPr="00B43826">
        <w:rPr>
          <w:rFonts w:ascii="Times New Roman" w:hAnsi="Times New Roman" w:cs="Times New Roman"/>
          <w:sz w:val="20"/>
          <w:szCs w:val="20"/>
        </w:rPr>
        <w:t xml:space="preserve"> in sensitive alpine lakes can result in catastrophic</w:t>
      </w:r>
      <w:r w:rsidR="00205999">
        <w:rPr>
          <w:rFonts w:ascii="Times New Roman" w:hAnsi="Times New Roman" w:cs="Times New Roman"/>
          <w:sz w:val="20"/>
          <w:szCs w:val="20"/>
        </w:rPr>
        <w:t>,</w:t>
      </w:r>
      <w:r w:rsidRPr="00B43826">
        <w:rPr>
          <w:rFonts w:ascii="Times New Roman" w:hAnsi="Times New Roman" w:cs="Times New Roman"/>
          <w:sz w:val="20"/>
          <w:szCs w:val="20"/>
        </w:rPr>
        <w:t xml:space="preserve"> </w:t>
      </w:r>
      <w:r w:rsidR="001B42FC">
        <w:rPr>
          <w:rFonts w:ascii="Times New Roman" w:hAnsi="Times New Roman" w:cs="Times New Roman"/>
          <w:sz w:val="20"/>
          <w:szCs w:val="20"/>
        </w:rPr>
        <w:t>long-term</w:t>
      </w:r>
      <w:r w:rsidRPr="00B43826">
        <w:rPr>
          <w:rFonts w:ascii="Times New Roman" w:hAnsi="Times New Roman" w:cs="Times New Roman"/>
          <w:sz w:val="20"/>
          <w:szCs w:val="20"/>
        </w:rPr>
        <w:t xml:space="preserve"> changes to ecosystem</w:t>
      </w:r>
      <w:r w:rsidR="00CF100E">
        <w:rPr>
          <w:rFonts w:ascii="Times New Roman" w:hAnsi="Times New Roman" w:cs="Times New Roman"/>
          <w:sz w:val="20"/>
          <w:szCs w:val="20"/>
        </w:rPr>
        <w:t xml:space="preserve"> regime and</w:t>
      </w:r>
      <w:r w:rsidR="004E70A0">
        <w:rPr>
          <w:rFonts w:ascii="Times New Roman" w:hAnsi="Times New Roman" w:cs="Times New Roman"/>
          <w:sz w:val="20"/>
          <w:szCs w:val="20"/>
        </w:rPr>
        <w:t xml:space="preserve"> function</w:t>
      </w:r>
      <w:r w:rsidRPr="00B43826">
        <w:rPr>
          <w:rFonts w:ascii="Times New Roman" w:hAnsi="Times New Roman" w:cs="Times New Roman"/>
          <w:sz w:val="20"/>
          <w:szCs w:val="20"/>
        </w:rPr>
        <w:t>. Addition of novel sportfish predators in alpine lakes impoverished biodiversity and function</w:t>
      </w:r>
      <w:r w:rsidR="00574E52">
        <w:rPr>
          <w:rFonts w:ascii="Times New Roman" w:hAnsi="Times New Roman" w:cs="Times New Roman"/>
          <w:sz w:val="20"/>
          <w:szCs w:val="20"/>
        </w:rPr>
        <w:t>al</w:t>
      </w:r>
      <w:r w:rsidR="005E3E5F">
        <w:rPr>
          <w:rFonts w:ascii="Times New Roman" w:hAnsi="Times New Roman" w:cs="Times New Roman"/>
          <w:sz w:val="20"/>
          <w:szCs w:val="20"/>
        </w:rPr>
        <w:t xml:space="preserve"> traits</w:t>
      </w:r>
      <w:r w:rsidRPr="00B43826">
        <w:rPr>
          <w:rFonts w:ascii="Times New Roman" w:hAnsi="Times New Roman" w:cs="Times New Roman"/>
          <w:sz w:val="20"/>
          <w:szCs w:val="20"/>
        </w:rPr>
        <w:t xml:space="preserve"> (</w:t>
      </w:r>
      <w:r w:rsidR="00AF1F5D" w:rsidRPr="00B43826">
        <w:rPr>
          <w:rFonts w:ascii="Times New Roman" w:hAnsi="Times New Roman" w:cs="Times New Roman"/>
          <w:sz w:val="20"/>
          <w:szCs w:val="20"/>
        </w:rPr>
        <w:t>i.e.,</w:t>
      </w:r>
      <w:r w:rsidRPr="00B43826">
        <w:rPr>
          <w:rFonts w:ascii="Times New Roman" w:hAnsi="Times New Roman" w:cs="Times New Roman"/>
          <w:sz w:val="20"/>
          <w:szCs w:val="20"/>
        </w:rPr>
        <w:t xml:space="preserve"> grazing pressure) of natural zooplankton</w:t>
      </w:r>
      <w:r w:rsidR="001B42FC">
        <w:rPr>
          <w:rFonts w:ascii="Times New Roman" w:hAnsi="Times New Roman" w:cs="Times New Roman"/>
          <w:sz w:val="20"/>
          <w:szCs w:val="20"/>
        </w:rPr>
        <w:t xml:space="preserve"> communities</w:t>
      </w:r>
      <w:r w:rsidRPr="00B43826">
        <w:rPr>
          <w:rFonts w:ascii="Times New Roman" w:hAnsi="Times New Roman" w:cs="Times New Roman"/>
          <w:sz w:val="20"/>
          <w:szCs w:val="20"/>
        </w:rPr>
        <w:t xml:space="preserve"> through size-selective predation. </w:t>
      </w:r>
      <w:commentRangeStart w:id="4"/>
      <w:r w:rsidRPr="00B43826">
        <w:rPr>
          <w:rFonts w:ascii="Times New Roman" w:hAnsi="Times New Roman" w:cs="Times New Roman"/>
          <w:sz w:val="20"/>
          <w:szCs w:val="20"/>
        </w:rPr>
        <w:t xml:space="preserve">Recovery actions such as stocking termination, gill-netting, and extirpated species reintroductions have had short term successes in returning taxonomic diversity. However, studies of such recovery efforts focus mainly on immediate trends of taxonomic diversity. As such, there exists limited knowledge of how shifts in community regime and ecosystem function (via species functional traits) develop and recover over long-time periods, after sportfish introductions and restorative efforts. </w:t>
      </w:r>
      <w:commentRangeEnd w:id="4"/>
      <w:r w:rsidR="005C24BA">
        <w:rPr>
          <w:rStyle w:val="CommentReference"/>
        </w:rPr>
        <w:commentReference w:id="4"/>
      </w:r>
      <w:r w:rsidRPr="00B43826">
        <w:rPr>
          <w:rFonts w:ascii="Times New Roman" w:hAnsi="Times New Roman" w:cs="Times New Roman"/>
          <w:sz w:val="20"/>
          <w:szCs w:val="20"/>
        </w:rPr>
        <w:t xml:space="preserve">We explore this knowledge gap by comparing </w:t>
      </w:r>
      <w:r w:rsidR="00FE710A" w:rsidRPr="00B43826">
        <w:rPr>
          <w:rFonts w:ascii="Times New Roman" w:hAnsi="Times New Roman" w:cs="Times New Roman"/>
          <w:sz w:val="20"/>
          <w:szCs w:val="20"/>
        </w:rPr>
        <w:t>50</w:t>
      </w:r>
      <w:r w:rsidRPr="00B43826">
        <w:rPr>
          <w:rFonts w:ascii="Times New Roman" w:hAnsi="Times New Roman" w:cs="Times New Roman"/>
          <w:sz w:val="20"/>
          <w:szCs w:val="20"/>
        </w:rPr>
        <w:t xml:space="preserve"> years of zooplankton abundances, traits, and environmental data of </w:t>
      </w:r>
      <w:r w:rsidRPr="005C24BA">
        <w:rPr>
          <w:rFonts w:ascii="Times New Roman" w:hAnsi="Times New Roman" w:cs="Times New Roman"/>
          <w:strike/>
          <w:sz w:val="20"/>
          <w:szCs w:val="20"/>
          <w:rPrChange w:id="5" w:author="Blake Stuparyk" w:date="2023-01-04T14:21:00Z">
            <w:rPr>
              <w:rFonts w:ascii="Times New Roman" w:hAnsi="Times New Roman" w:cs="Times New Roman"/>
              <w:sz w:val="20"/>
              <w:szCs w:val="20"/>
            </w:rPr>
          </w:rPrChange>
        </w:rPr>
        <w:t>one natural fish-present, and</w:t>
      </w:r>
      <w:r w:rsidRPr="00B43826">
        <w:rPr>
          <w:rFonts w:ascii="Times New Roman" w:hAnsi="Times New Roman" w:cs="Times New Roman"/>
          <w:sz w:val="20"/>
          <w:szCs w:val="20"/>
        </w:rPr>
        <w:t xml:space="preserve"> three uniquely stocked and recovered alpine lakes. By linking trait-based </w:t>
      </w:r>
      <w:del w:id="6" w:author="Blake Stuparyk" w:date="2023-01-04T14:22:00Z">
        <w:r w:rsidRPr="00B43826" w:rsidDel="005C24BA">
          <w:rPr>
            <w:rFonts w:ascii="Times New Roman" w:hAnsi="Times New Roman" w:cs="Times New Roman"/>
            <w:sz w:val="20"/>
            <w:szCs w:val="20"/>
          </w:rPr>
          <w:delText>RLQ analysis</w:delText>
        </w:r>
      </w:del>
      <w:ins w:id="7" w:author="Blake Stuparyk" w:date="2023-01-04T14:22:00Z">
        <w:r w:rsidR="005C24BA">
          <w:rPr>
            <w:rFonts w:ascii="Times New Roman" w:hAnsi="Times New Roman" w:cs="Times New Roman"/>
            <w:sz w:val="20"/>
            <w:szCs w:val="20"/>
          </w:rPr>
          <w:t>and taxonomic</w:t>
        </w:r>
      </w:ins>
      <w:del w:id="8" w:author="Blake Stuparyk" w:date="2023-01-04T14:22:00Z">
        <w:r w:rsidRPr="00B43826" w:rsidDel="005C24BA">
          <w:rPr>
            <w:rFonts w:ascii="Times New Roman" w:hAnsi="Times New Roman" w:cs="Times New Roman"/>
            <w:sz w:val="20"/>
            <w:szCs w:val="20"/>
          </w:rPr>
          <w:delText>,</w:delText>
        </w:r>
      </w:del>
      <w:r w:rsidR="003525C4" w:rsidRPr="00B43826">
        <w:rPr>
          <w:rFonts w:ascii="Times New Roman" w:hAnsi="Times New Roman" w:cs="Times New Roman"/>
          <w:sz w:val="20"/>
          <w:szCs w:val="20"/>
        </w:rPr>
        <w:t xml:space="preserve"> </w:t>
      </w:r>
      <w:r w:rsidRPr="00B43826">
        <w:rPr>
          <w:rFonts w:ascii="Times New Roman" w:hAnsi="Times New Roman" w:cs="Times New Roman"/>
          <w:sz w:val="20"/>
          <w:szCs w:val="20"/>
        </w:rPr>
        <w:t>community trajectories</w:t>
      </w:r>
      <w:del w:id="9" w:author="Blake Stuparyk" w:date="2023-01-04T14:22:00Z">
        <w:r w:rsidRPr="00B43826" w:rsidDel="005C24BA">
          <w:rPr>
            <w:rFonts w:ascii="Times New Roman" w:hAnsi="Times New Roman" w:cs="Times New Roman"/>
            <w:sz w:val="20"/>
            <w:szCs w:val="20"/>
          </w:rPr>
          <w:delText xml:space="preserve">, and </w:delText>
        </w:r>
      </w:del>
      <w:ins w:id="10" w:author="Blake Stuparyk" w:date="2023-01-04T14:22:00Z">
        <w:r w:rsidR="005C24BA">
          <w:rPr>
            <w:rFonts w:ascii="Times New Roman" w:hAnsi="Times New Roman" w:cs="Times New Roman"/>
            <w:sz w:val="20"/>
            <w:szCs w:val="20"/>
          </w:rPr>
          <w:t xml:space="preserve"> with </w:t>
        </w:r>
      </w:ins>
      <w:r w:rsidRPr="00B43826">
        <w:rPr>
          <w:rFonts w:ascii="Times New Roman" w:hAnsi="Times New Roman" w:cs="Times New Roman"/>
          <w:sz w:val="20"/>
          <w:szCs w:val="20"/>
        </w:rPr>
        <w:t>alternative state theory, we confir</w:t>
      </w:r>
      <w:r w:rsidR="00FE710A" w:rsidRPr="00B43826">
        <w:rPr>
          <w:rFonts w:ascii="Times New Roman" w:hAnsi="Times New Roman" w:cs="Times New Roman"/>
          <w:sz w:val="20"/>
          <w:szCs w:val="20"/>
        </w:rPr>
        <w:t xml:space="preserve">m the </w:t>
      </w:r>
      <w:r w:rsidRPr="00B43826">
        <w:rPr>
          <w:rFonts w:ascii="Times New Roman" w:hAnsi="Times New Roman" w:cs="Times New Roman"/>
          <w:sz w:val="20"/>
          <w:szCs w:val="20"/>
        </w:rPr>
        <w:t>identities</w:t>
      </w:r>
      <w:r w:rsidR="00F079EA">
        <w:rPr>
          <w:rFonts w:ascii="Times New Roman" w:hAnsi="Times New Roman" w:cs="Times New Roman"/>
          <w:sz w:val="20"/>
          <w:szCs w:val="20"/>
        </w:rPr>
        <w:t xml:space="preserve"> </w:t>
      </w:r>
      <w:r w:rsidRPr="00B43826">
        <w:rPr>
          <w:rFonts w:ascii="Times New Roman" w:hAnsi="Times New Roman" w:cs="Times New Roman"/>
          <w:sz w:val="20"/>
          <w:szCs w:val="20"/>
        </w:rPr>
        <w:t xml:space="preserve">of distinct fishless and fish-present community </w:t>
      </w:r>
      <w:r w:rsidR="001132B4">
        <w:rPr>
          <w:rFonts w:ascii="Times New Roman" w:hAnsi="Times New Roman" w:cs="Times New Roman"/>
          <w:sz w:val="20"/>
          <w:szCs w:val="20"/>
        </w:rPr>
        <w:t>regimes</w:t>
      </w:r>
      <w:r w:rsidRPr="00B43826">
        <w:rPr>
          <w:rFonts w:ascii="Times New Roman" w:hAnsi="Times New Roman" w:cs="Times New Roman"/>
          <w:sz w:val="20"/>
          <w:szCs w:val="20"/>
        </w:rPr>
        <w:t xml:space="preserve"> in alpine lakes. However, novel fish predators have long-term, destabilizing effects on community </w:t>
      </w:r>
      <w:r w:rsidR="00D178E3">
        <w:rPr>
          <w:rFonts w:ascii="Times New Roman" w:hAnsi="Times New Roman" w:cs="Times New Roman"/>
          <w:sz w:val="20"/>
          <w:szCs w:val="20"/>
        </w:rPr>
        <w:t xml:space="preserve">state </w:t>
      </w:r>
      <w:r w:rsidRPr="00B43826">
        <w:rPr>
          <w:rFonts w:ascii="Times New Roman" w:hAnsi="Times New Roman" w:cs="Times New Roman"/>
          <w:sz w:val="20"/>
          <w:szCs w:val="20"/>
        </w:rPr>
        <w:t xml:space="preserve">and function compared to natural fish-present communities. </w:t>
      </w:r>
      <w:r w:rsidR="00FE710A" w:rsidRPr="00B43826">
        <w:rPr>
          <w:rFonts w:ascii="Times New Roman" w:hAnsi="Times New Roman" w:cs="Times New Roman"/>
          <w:sz w:val="20"/>
          <w:szCs w:val="20"/>
        </w:rPr>
        <w:t>Disruption of community trait structure can impair recovery actions by increasing resi</w:t>
      </w:r>
      <w:r w:rsidR="00D4433F">
        <w:rPr>
          <w:rFonts w:ascii="Times New Roman" w:hAnsi="Times New Roman" w:cs="Times New Roman"/>
          <w:sz w:val="20"/>
          <w:szCs w:val="20"/>
        </w:rPr>
        <w:t>lience</w:t>
      </w:r>
      <w:r w:rsidR="00FE710A" w:rsidRPr="00B43826">
        <w:rPr>
          <w:rFonts w:ascii="Times New Roman" w:hAnsi="Times New Roman" w:cs="Times New Roman"/>
          <w:sz w:val="20"/>
          <w:szCs w:val="20"/>
        </w:rPr>
        <w:t xml:space="preserve"> to recolonization</w:t>
      </w:r>
      <w:r w:rsidR="00D4433F">
        <w:rPr>
          <w:rFonts w:ascii="Times New Roman" w:hAnsi="Times New Roman" w:cs="Times New Roman"/>
          <w:sz w:val="20"/>
          <w:szCs w:val="20"/>
        </w:rPr>
        <w:t>s</w:t>
      </w:r>
      <w:r w:rsidR="00FE710A" w:rsidRPr="00B43826">
        <w:rPr>
          <w:rFonts w:ascii="Times New Roman" w:hAnsi="Times New Roman" w:cs="Times New Roman"/>
          <w:sz w:val="20"/>
          <w:szCs w:val="20"/>
        </w:rPr>
        <w:t xml:space="preserve"> by extirpated species.</w:t>
      </w:r>
      <w:r w:rsidRPr="00B43826">
        <w:rPr>
          <w:rFonts w:ascii="Times New Roman" w:hAnsi="Times New Roman" w:cs="Times New Roman"/>
          <w:sz w:val="20"/>
          <w:szCs w:val="20"/>
        </w:rPr>
        <w:t xml:space="preserve"> Regardless of the technique employed, community regime and functional recoveries of sensitive alpine zooplankton are possible given decadal time to stabilize.</w:t>
      </w:r>
    </w:p>
    <w:p w14:paraId="3CB57C0E" w14:textId="77777777" w:rsidR="0022302C" w:rsidRDefault="0022302C" w:rsidP="001132B4">
      <w:pPr>
        <w:spacing w:after="0" w:line="480" w:lineRule="auto"/>
        <w:rPr>
          <w:rFonts w:ascii="Times New Roman" w:hAnsi="Times New Roman" w:cs="Times New Roman"/>
          <w:sz w:val="20"/>
          <w:szCs w:val="20"/>
        </w:rPr>
      </w:pPr>
    </w:p>
    <w:p w14:paraId="1964EA8C" w14:textId="77777777" w:rsidR="0022302C" w:rsidRPr="0022302C" w:rsidRDefault="0022302C" w:rsidP="001132B4">
      <w:pPr>
        <w:spacing w:after="0" w:line="480" w:lineRule="auto"/>
        <w:rPr>
          <w:rFonts w:ascii="Times New Roman" w:hAnsi="Times New Roman" w:cs="Times New Roman"/>
          <w:b/>
          <w:sz w:val="20"/>
          <w:szCs w:val="20"/>
        </w:rPr>
      </w:pPr>
      <w:r w:rsidRPr="0022302C">
        <w:rPr>
          <w:rFonts w:ascii="Times New Roman" w:hAnsi="Times New Roman" w:cs="Times New Roman"/>
          <w:b/>
          <w:sz w:val="20"/>
          <w:szCs w:val="20"/>
        </w:rPr>
        <w:t xml:space="preserve">Keywords: </w:t>
      </w:r>
      <w:r w:rsidR="00F079EA" w:rsidRPr="00F079EA">
        <w:rPr>
          <w:rFonts w:ascii="Times New Roman" w:hAnsi="Times New Roman" w:cs="Times New Roman"/>
          <w:i/>
          <w:sz w:val="20"/>
          <w:szCs w:val="20"/>
        </w:rPr>
        <w:t>functional</w:t>
      </w:r>
      <w:r w:rsidR="00F079EA">
        <w:rPr>
          <w:rFonts w:ascii="Times New Roman" w:hAnsi="Times New Roman" w:cs="Times New Roman"/>
          <w:i/>
          <w:sz w:val="20"/>
          <w:szCs w:val="20"/>
        </w:rPr>
        <w:t xml:space="preserve"> traits</w:t>
      </w:r>
      <w:r w:rsidR="00D178E3">
        <w:rPr>
          <w:rFonts w:ascii="Times New Roman" w:hAnsi="Times New Roman" w:cs="Times New Roman"/>
          <w:i/>
          <w:sz w:val="20"/>
          <w:szCs w:val="20"/>
        </w:rPr>
        <w:t>;</w:t>
      </w:r>
      <w:r w:rsidR="00F079EA">
        <w:rPr>
          <w:rFonts w:ascii="Times New Roman" w:hAnsi="Times New Roman" w:cs="Times New Roman"/>
          <w:i/>
          <w:sz w:val="20"/>
          <w:szCs w:val="20"/>
        </w:rPr>
        <w:t xml:space="preserve"> </w:t>
      </w:r>
      <w:r w:rsidR="00BD66BE">
        <w:rPr>
          <w:rFonts w:ascii="Times New Roman" w:hAnsi="Times New Roman" w:cs="Times New Roman"/>
          <w:i/>
          <w:sz w:val="20"/>
          <w:szCs w:val="20"/>
        </w:rPr>
        <w:t>RLQ</w:t>
      </w:r>
      <w:r w:rsidR="00553D06">
        <w:rPr>
          <w:rFonts w:ascii="Times New Roman" w:hAnsi="Times New Roman" w:cs="Times New Roman"/>
          <w:i/>
          <w:sz w:val="20"/>
          <w:szCs w:val="20"/>
        </w:rPr>
        <w:t xml:space="preserve"> analysis</w:t>
      </w:r>
      <w:r w:rsidR="00D178E3">
        <w:rPr>
          <w:rFonts w:ascii="Times New Roman" w:hAnsi="Times New Roman" w:cs="Times New Roman"/>
          <w:i/>
          <w:sz w:val="20"/>
          <w:szCs w:val="20"/>
        </w:rPr>
        <w:t>;</w:t>
      </w:r>
      <w:r w:rsidR="00F079EA">
        <w:rPr>
          <w:rFonts w:ascii="Times New Roman" w:hAnsi="Times New Roman" w:cs="Times New Roman"/>
          <w:i/>
          <w:sz w:val="20"/>
          <w:szCs w:val="20"/>
        </w:rPr>
        <w:t xml:space="preserve"> </w:t>
      </w:r>
      <w:r w:rsidR="00D4433F">
        <w:rPr>
          <w:rFonts w:ascii="Times New Roman" w:hAnsi="Times New Roman" w:cs="Times New Roman"/>
          <w:i/>
          <w:sz w:val="20"/>
          <w:szCs w:val="20"/>
        </w:rPr>
        <w:t>ecosystem function</w:t>
      </w:r>
      <w:r w:rsidR="00D178E3">
        <w:rPr>
          <w:rFonts w:ascii="Times New Roman" w:hAnsi="Times New Roman" w:cs="Times New Roman"/>
          <w:i/>
          <w:sz w:val="20"/>
          <w:szCs w:val="20"/>
        </w:rPr>
        <w:t>;</w:t>
      </w:r>
      <w:r w:rsidR="00BD66BE">
        <w:rPr>
          <w:rFonts w:ascii="Times New Roman" w:hAnsi="Times New Roman" w:cs="Times New Roman"/>
          <w:i/>
          <w:sz w:val="20"/>
          <w:szCs w:val="20"/>
        </w:rPr>
        <w:t xml:space="preserve"> community trajectories</w:t>
      </w:r>
      <w:r w:rsidR="00D178E3">
        <w:rPr>
          <w:rFonts w:ascii="Times New Roman" w:hAnsi="Times New Roman" w:cs="Times New Roman"/>
          <w:i/>
          <w:sz w:val="20"/>
          <w:szCs w:val="20"/>
        </w:rPr>
        <w:t>;</w:t>
      </w:r>
      <w:r w:rsidR="00960F9C">
        <w:rPr>
          <w:rFonts w:ascii="Times New Roman" w:hAnsi="Times New Roman" w:cs="Times New Roman"/>
          <w:i/>
          <w:sz w:val="20"/>
          <w:szCs w:val="20"/>
        </w:rPr>
        <w:t xml:space="preserve"> </w:t>
      </w:r>
      <w:r w:rsidR="001B42FC">
        <w:rPr>
          <w:rFonts w:ascii="Times New Roman" w:hAnsi="Times New Roman" w:cs="Times New Roman"/>
          <w:i/>
          <w:sz w:val="20"/>
          <w:szCs w:val="20"/>
        </w:rPr>
        <w:t>non-native sportfish</w:t>
      </w:r>
      <w:r w:rsidR="00D178E3">
        <w:rPr>
          <w:rFonts w:ascii="Times New Roman" w:hAnsi="Times New Roman" w:cs="Times New Roman"/>
          <w:i/>
          <w:sz w:val="20"/>
          <w:szCs w:val="20"/>
        </w:rPr>
        <w:t>; alpine lakes</w:t>
      </w:r>
    </w:p>
    <w:p w14:paraId="4F86BEF2" w14:textId="77777777" w:rsidR="00FE710A" w:rsidRPr="00B43826" w:rsidRDefault="00FE710A" w:rsidP="001132B4">
      <w:pPr>
        <w:spacing w:after="0" w:line="480" w:lineRule="auto"/>
        <w:rPr>
          <w:rFonts w:ascii="Times New Roman" w:hAnsi="Times New Roman" w:cs="Times New Roman"/>
          <w:sz w:val="20"/>
          <w:szCs w:val="20"/>
        </w:rPr>
      </w:pPr>
      <w:r w:rsidRPr="00B43826">
        <w:rPr>
          <w:rFonts w:ascii="Times New Roman" w:hAnsi="Times New Roman" w:cs="Times New Roman"/>
          <w:sz w:val="20"/>
          <w:szCs w:val="20"/>
        </w:rPr>
        <w:br w:type="page"/>
      </w:r>
    </w:p>
    <w:p w14:paraId="7F582BB1" w14:textId="77777777" w:rsidR="00FE710A" w:rsidRPr="009C76C9" w:rsidRDefault="00FE710A" w:rsidP="006B3737">
      <w:pPr>
        <w:spacing w:after="0" w:line="480" w:lineRule="auto"/>
        <w:rPr>
          <w:rFonts w:ascii="Times New Roman" w:eastAsia="Calibri" w:hAnsi="Times New Roman" w:cs="Times New Roman"/>
          <w:b/>
          <w:sz w:val="20"/>
          <w:szCs w:val="20"/>
          <w:lang w:val="en-US"/>
        </w:rPr>
      </w:pPr>
      <w:r w:rsidRPr="009C76C9">
        <w:rPr>
          <w:rFonts w:ascii="Times New Roman" w:eastAsia="Calibri" w:hAnsi="Times New Roman" w:cs="Times New Roman"/>
          <w:b/>
          <w:sz w:val="20"/>
          <w:szCs w:val="20"/>
          <w:lang w:val="en-US"/>
        </w:rPr>
        <w:lastRenderedPageBreak/>
        <w:t>Intro</w:t>
      </w:r>
      <w:r w:rsidR="009310E6" w:rsidRPr="009C76C9">
        <w:rPr>
          <w:rFonts w:ascii="Times New Roman" w:eastAsia="Calibri" w:hAnsi="Times New Roman" w:cs="Times New Roman"/>
          <w:b/>
          <w:sz w:val="20"/>
          <w:szCs w:val="20"/>
          <w:lang w:val="en-US"/>
        </w:rPr>
        <w:t>duction</w:t>
      </w:r>
    </w:p>
    <w:p w14:paraId="74912713" w14:textId="1F52B117" w:rsidR="00FE710A" w:rsidRPr="00B43826" w:rsidRDefault="00FE710A" w:rsidP="001132B4">
      <w:pPr>
        <w:spacing w:after="0" w:line="480" w:lineRule="auto"/>
        <w:ind w:firstLine="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 xml:space="preserve">Catastrophic shifts in ecosystems often result from changes in dominant life forms (Scheffer et al. 2001). </w:t>
      </w:r>
      <w:del w:id="11" w:author="Blake Stuparyk" w:date="2023-01-04T14:30:00Z">
        <w:r w:rsidRPr="00B43826" w:rsidDel="00AA003A">
          <w:rPr>
            <w:rFonts w:ascii="Times New Roman" w:eastAsia="Calibri" w:hAnsi="Times New Roman" w:cs="Times New Roman"/>
            <w:sz w:val="20"/>
            <w:szCs w:val="20"/>
            <w:lang w:val="en-US"/>
          </w:rPr>
          <w:delText xml:space="preserve">For example, </w:delText>
        </w:r>
      </w:del>
      <w:r w:rsidRPr="00B43826">
        <w:rPr>
          <w:rFonts w:ascii="Times New Roman" w:eastAsia="Calibri" w:hAnsi="Times New Roman" w:cs="Times New Roman"/>
          <w:sz w:val="20"/>
          <w:szCs w:val="20"/>
          <w:lang w:val="en-US"/>
        </w:rPr>
        <w:t xml:space="preserve">the introduction of non-native sportfish in fishless mountain lakes biologically impoverished these ecosystems through size-selective predation that extirpated top resident predators, namely large invertebrates (McNaught et al. 1999; Knapp et al. 2001; Parker et al. 2001). </w:t>
      </w:r>
      <w:commentRangeStart w:id="12"/>
      <w:r w:rsidRPr="00B43826">
        <w:rPr>
          <w:rFonts w:ascii="Times New Roman" w:eastAsia="Calibri" w:hAnsi="Times New Roman" w:cs="Times New Roman"/>
          <w:sz w:val="20"/>
          <w:szCs w:val="20"/>
          <w:lang w:val="en-US"/>
        </w:rPr>
        <w:t xml:space="preserve">Subsequently, various restoration strategies were attempted to return these lakes to their natural fishless states. These actions include termination of stocking support for non-reproductive exotic fish populations (Knapp et al. 2001), active removal of introduced fish (Parker et al. 2001), and </w:t>
      </w:r>
      <w:r w:rsidR="00C105EE" w:rsidRPr="00B43826">
        <w:rPr>
          <w:rFonts w:ascii="Times New Roman" w:eastAsia="Calibri" w:hAnsi="Times New Roman" w:cs="Times New Roman"/>
          <w:sz w:val="20"/>
          <w:szCs w:val="20"/>
          <w:lang w:val="en-US"/>
        </w:rPr>
        <w:t>reintroduction</w:t>
      </w:r>
      <w:r w:rsidRPr="00B43826">
        <w:rPr>
          <w:rFonts w:ascii="Times New Roman" w:eastAsia="Calibri" w:hAnsi="Times New Roman" w:cs="Times New Roman"/>
          <w:sz w:val="20"/>
          <w:szCs w:val="20"/>
          <w:lang w:val="en-US"/>
        </w:rPr>
        <w:t xml:space="preserve"> of extirpated keystone species (McNaught et al. 1999). </w:t>
      </w:r>
      <w:commentRangeEnd w:id="12"/>
      <w:r w:rsidR="00563ED4">
        <w:rPr>
          <w:rStyle w:val="CommentReference"/>
        </w:rPr>
        <w:commentReference w:id="12"/>
      </w:r>
      <w:r w:rsidRPr="00B43826">
        <w:rPr>
          <w:rFonts w:ascii="Times New Roman" w:eastAsia="Calibri" w:hAnsi="Times New Roman" w:cs="Times New Roman"/>
          <w:sz w:val="20"/>
          <w:szCs w:val="20"/>
          <w:lang w:val="en-US"/>
        </w:rPr>
        <w:t>However, current restoration efforts around the globe focus mainly on immediate re-establishment of taxonomic diversity and provide limited evidence of specific functional changes like grazing pressure and secondary production (Parker and Schindler 2006;</w:t>
      </w:r>
      <w:r w:rsidRPr="00B43826">
        <w:rPr>
          <w:rFonts w:ascii="Times New Roman" w:eastAsia="Times New Roman" w:hAnsi="Times New Roman" w:cs="Times New Roman"/>
          <w:sz w:val="20"/>
          <w:szCs w:val="20"/>
          <w:lang w:val="en-US"/>
        </w:rPr>
        <w:t xml:space="preserve"> </w:t>
      </w:r>
      <w:r w:rsidRPr="00B43826">
        <w:rPr>
          <w:rFonts w:ascii="Times New Roman" w:eastAsia="Calibri" w:hAnsi="Times New Roman" w:cs="Times New Roman"/>
          <w:sz w:val="20"/>
          <w:szCs w:val="20"/>
          <w:lang w:val="en-US"/>
        </w:rPr>
        <w:t xml:space="preserve">Williams et al. 2016; Tiberti et al. 2018). </w:t>
      </w:r>
      <w:commentRangeStart w:id="13"/>
      <w:r w:rsidRPr="00B43826">
        <w:rPr>
          <w:rFonts w:ascii="Times New Roman" w:eastAsia="Calibri" w:hAnsi="Times New Roman" w:cs="Times New Roman"/>
          <w:sz w:val="20"/>
          <w:szCs w:val="20"/>
          <w:lang w:val="en-US"/>
        </w:rPr>
        <w:t xml:space="preserve">Moreover, knowledge gaps remain how these shifts in community </w:t>
      </w:r>
      <w:del w:id="14" w:author="Blake Stuparyk" w:date="2023-01-04T14:31:00Z">
        <w:r w:rsidRPr="00B43826" w:rsidDel="00AA003A">
          <w:rPr>
            <w:rFonts w:ascii="Times New Roman" w:eastAsia="Calibri" w:hAnsi="Times New Roman" w:cs="Times New Roman"/>
            <w:sz w:val="20"/>
            <w:szCs w:val="20"/>
            <w:lang w:val="en-US"/>
          </w:rPr>
          <w:delText xml:space="preserve">state and ecosystem </w:delText>
        </w:r>
      </w:del>
      <w:r w:rsidRPr="00B43826">
        <w:rPr>
          <w:rFonts w:ascii="Times New Roman" w:eastAsia="Calibri" w:hAnsi="Times New Roman" w:cs="Times New Roman"/>
          <w:sz w:val="20"/>
          <w:szCs w:val="20"/>
          <w:lang w:val="en-US"/>
        </w:rPr>
        <w:t>function develop and recover over long-time periods, after sportfish introductions and the potency of restoration efforts to recover these fragile systems.</w:t>
      </w:r>
      <w:commentRangeEnd w:id="13"/>
      <w:r w:rsidR="00AA003A">
        <w:rPr>
          <w:rStyle w:val="CommentReference"/>
        </w:rPr>
        <w:commentReference w:id="13"/>
      </w:r>
    </w:p>
    <w:p w14:paraId="7F94F4D1" w14:textId="77777777" w:rsidR="00FE710A" w:rsidRPr="00B43826" w:rsidRDefault="00FE710A" w:rsidP="001132B4">
      <w:pPr>
        <w:spacing w:after="0" w:line="480" w:lineRule="auto"/>
        <w:ind w:firstLine="720"/>
        <w:rPr>
          <w:rFonts w:ascii="Times New Roman" w:eastAsia="Calibri" w:hAnsi="Times New Roman" w:cs="Times New Roman"/>
          <w:sz w:val="20"/>
          <w:szCs w:val="20"/>
          <w:lang w:val="en-US"/>
        </w:rPr>
      </w:pPr>
      <w:commentRangeStart w:id="15"/>
      <w:r w:rsidRPr="00B43826">
        <w:rPr>
          <w:rFonts w:ascii="Times New Roman" w:eastAsia="Calibri" w:hAnsi="Times New Roman" w:cs="Times New Roman"/>
          <w:sz w:val="20"/>
          <w:szCs w:val="20"/>
          <w:lang w:val="en-US"/>
        </w:rPr>
        <w:t>To date, most studies of the ecological impacts of fish stocking in mountain lakes have focused primarily on directional taxonomic trends over short periods, rather than long-term community shifts and trait structure of their prey communities (Parker et al. 2001; Knapp et al. 2001; Mouillot et al. 2013; Tiberti et al. 2018). While integral to defining taxonomic responsiveness to recovery, these investigations lack the scale or ecological realism to consider potential shifts between alternate stable states, and whether these shifts take place along the same or different pathways (</w:t>
      </w:r>
      <w:r w:rsidR="00BB3333" w:rsidRPr="00B43826">
        <w:rPr>
          <w:rFonts w:ascii="Times New Roman" w:eastAsia="Calibri" w:hAnsi="Times New Roman" w:cs="Times New Roman"/>
          <w:sz w:val="20"/>
          <w:szCs w:val="20"/>
          <w:lang w:val="en-US"/>
        </w:rPr>
        <w:t>i.e.,</w:t>
      </w:r>
      <w:r w:rsidRPr="00B43826">
        <w:rPr>
          <w:rFonts w:ascii="Times New Roman" w:eastAsia="Calibri" w:hAnsi="Times New Roman" w:cs="Times New Roman"/>
          <w:sz w:val="20"/>
          <w:szCs w:val="20"/>
          <w:lang w:val="en-US"/>
        </w:rPr>
        <w:t xml:space="preserve"> hysteresis; Scheffer et al. 2001; Lamothe et al. 2019). Also, many studies lack direct comparison of species traits to characterize differences in stability, resistance, and resilience of sensitive alpine lakes (Standish et al. 2014; Lamothe et al. 2019). Species traits determine biological performance, responses, and interactions of individuals to shifting ecosystem conditions (</w:t>
      </w:r>
      <w:r w:rsidR="000D5559" w:rsidRPr="00B43826">
        <w:rPr>
          <w:rFonts w:ascii="Times New Roman" w:eastAsia="Calibri" w:hAnsi="Times New Roman" w:cs="Times New Roman"/>
          <w:sz w:val="20"/>
          <w:szCs w:val="20"/>
          <w:lang w:val="en-US"/>
        </w:rPr>
        <w:t>Hébert</w:t>
      </w:r>
      <w:r w:rsidRPr="00B43826">
        <w:rPr>
          <w:rFonts w:ascii="Times New Roman" w:eastAsia="Calibri" w:hAnsi="Times New Roman" w:cs="Times New Roman"/>
          <w:sz w:val="20"/>
          <w:szCs w:val="20"/>
          <w:lang w:val="en-US"/>
        </w:rPr>
        <w:t xml:space="preserve"> et al. 2017).</w:t>
      </w:r>
      <w:commentRangeEnd w:id="15"/>
      <w:r w:rsidR="00AA003A">
        <w:rPr>
          <w:rStyle w:val="CommentReference"/>
        </w:rPr>
        <w:commentReference w:id="15"/>
      </w:r>
    </w:p>
    <w:p w14:paraId="1080EBF1" w14:textId="0695EAA8" w:rsidR="00FE710A" w:rsidRPr="00B43826" w:rsidRDefault="00FE710A" w:rsidP="001132B4">
      <w:pPr>
        <w:spacing w:after="0" w:line="480" w:lineRule="auto"/>
        <w:ind w:firstLine="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 xml:space="preserve">In response, community ecologists have been increasingly focused on developing trait-based approaches to understanding how </w:t>
      </w:r>
      <w:ins w:id="16" w:author="Blake Stuparyk" w:date="2023-01-04T14:35:00Z">
        <w:r w:rsidR="00563ED4">
          <w:rPr>
            <w:rFonts w:ascii="Times New Roman" w:eastAsia="Calibri" w:hAnsi="Times New Roman" w:cs="Times New Roman"/>
            <w:sz w:val="20"/>
            <w:szCs w:val="20"/>
            <w:lang w:val="en-US"/>
          </w:rPr>
          <w:t>changes</w:t>
        </w:r>
      </w:ins>
      <w:ins w:id="17" w:author="Blake Stuparyk" w:date="2023-01-04T14:36:00Z">
        <w:r w:rsidR="00563ED4">
          <w:rPr>
            <w:rFonts w:ascii="Times New Roman" w:eastAsia="Calibri" w:hAnsi="Times New Roman" w:cs="Times New Roman"/>
            <w:sz w:val="20"/>
            <w:szCs w:val="20"/>
            <w:lang w:val="en-US"/>
          </w:rPr>
          <w:t xml:space="preserve"> in </w:t>
        </w:r>
      </w:ins>
      <w:r w:rsidRPr="00B43826">
        <w:rPr>
          <w:rFonts w:ascii="Times New Roman" w:eastAsia="Calibri" w:hAnsi="Times New Roman" w:cs="Times New Roman"/>
          <w:sz w:val="20"/>
          <w:szCs w:val="20"/>
          <w:lang w:val="en-US"/>
        </w:rPr>
        <w:t xml:space="preserve">species and their traits (as </w:t>
      </w:r>
      <w:r w:rsidRPr="00B43826">
        <w:rPr>
          <w:rFonts w:ascii="Times New Roman" w:eastAsia="Calibri" w:hAnsi="Times New Roman" w:cs="Times New Roman"/>
          <w:i/>
          <w:sz w:val="20"/>
          <w:szCs w:val="20"/>
          <w:lang w:val="en-US"/>
        </w:rPr>
        <w:t>functional</w:t>
      </w:r>
      <w:r w:rsidRPr="00B43826">
        <w:rPr>
          <w:rFonts w:ascii="Times New Roman" w:eastAsia="Calibri" w:hAnsi="Times New Roman" w:cs="Times New Roman"/>
          <w:sz w:val="20"/>
          <w:szCs w:val="20"/>
          <w:lang w:val="en-US"/>
        </w:rPr>
        <w:t xml:space="preserve"> traits) affect </w:t>
      </w:r>
      <w:del w:id="18" w:author="Blake Stuparyk" w:date="2023-01-04T14:36:00Z">
        <w:r w:rsidRPr="00B43826" w:rsidDel="00563ED4">
          <w:rPr>
            <w:rFonts w:ascii="Times New Roman" w:eastAsia="Calibri" w:hAnsi="Times New Roman" w:cs="Times New Roman"/>
            <w:sz w:val="20"/>
            <w:szCs w:val="20"/>
            <w:lang w:val="en-US"/>
          </w:rPr>
          <w:delText>larger-scale</w:delText>
        </w:r>
      </w:del>
      <w:ins w:id="19" w:author="Blake Stuparyk" w:date="2023-01-04T14:36:00Z">
        <w:r w:rsidR="00563ED4">
          <w:rPr>
            <w:rFonts w:ascii="Times New Roman" w:eastAsia="Calibri" w:hAnsi="Times New Roman" w:cs="Times New Roman"/>
            <w:sz w:val="20"/>
            <w:szCs w:val="20"/>
            <w:lang w:val="en-US"/>
          </w:rPr>
          <w:t>community and ecosystem level</w:t>
        </w:r>
      </w:ins>
      <w:r w:rsidRPr="00B43826">
        <w:rPr>
          <w:rFonts w:ascii="Times New Roman" w:eastAsia="Calibri" w:hAnsi="Times New Roman" w:cs="Times New Roman"/>
          <w:sz w:val="20"/>
          <w:szCs w:val="20"/>
          <w:lang w:val="en-US"/>
        </w:rPr>
        <w:t xml:space="preserve"> functional</w:t>
      </w:r>
      <w:ins w:id="20" w:author="Blake Stuparyk" w:date="2023-01-04T14:36:00Z">
        <w:r w:rsidR="00563ED4">
          <w:rPr>
            <w:rFonts w:ascii="Times New Roman" w:eastAsia="Calibri" w:hAnsi="Times New Roman" w:cs="Times New Roman"/>
            <w:sz w:val="20"/>
            <w:szCs w:val="20"/>
            <w:lang w:val="en-US"/>
          </w:rPr>
          <w:t xml:space="preserve">s, including </w:t>
        </w:r>
      </w:ins>
      <w:del w:id="21" w:author="Blake Stuparyk" w:date="2023-01-04T14:37:00Z">
        <w:r w:rsidRPr="00B43826" w:rsidDel="00563ED4">
          <w:rPr>
            <w:rFonts w:ascii="Times New Roman" w:eastAsia="Calibri" w:hAnsi="Times New Roman" w:cs="Times New Roman"/>
            <w:sz w:val="20"/>
            <w:szCs w:val="20"/>
            <w:lang w:val="en-US"/>
          </w:rPr>
          <w:delText xml:space="preserve"> </w:delText>
        </w:r>
      </w:del>
      <w:r w:rsidRPr="00B43826">
        <w:rPr>
          <w:rFonts w:ascii="Times New Roman" w:eastAsia="Calibri" w:hAnsi="Times New Roman" w:cs="Times New Roman"/>
          <w:sz w:val="20"/>
          <w:szCs w:val="20"/>
          <w:lang w:val="en-US"/>
        </w:rPr>
        <w:t xml:space="preserve">implications across </w:t>
      </w:r>
      <w:del w:id="22" w:author="Blake Stuparyk" w:date="2023-01-04T14:36:00Z">
        <w:r w:rsidRPr="00B43826" w:rsidDel="00563ED4">
          <w:rPr>
            <w:rFonts w:ascii="Times New Roman" w:eastAsia="Calibri" w:hAnsi="Times New Roman" w:cs="Times New Roman"/>
            <w:sz w:val="20"/>
            <w:szCs w:val="20"/>
            <w:lang w:val="en-US"/>
          </w:rPr>
          <w:delText xml:space="preserve">their </w:delText>
        </w:r>
      </w:del>
      <w:r w:rsidRPr="00B43826">
        <w:rPr>
          <w:rFonts w:ascii="Times New Roman" w:eastAsia="Calibri" w:hAnsi="Times New Roman" w:cs="Times New Roman"/>
          <w:sz w:val="20"/>
          <w:szCs w:val="20"/>
          <w:lang w:val="en-US"/>
        </w:rPr>
        <w:t>aquatic-terrestrial food webs (</w:t>
      </w:r>
      <w:r w:rsidR="000D5559" w:rsidRPr="00B43826">
        <w:rPr>
          <w:rFonts w:ascii="Times New Roman" w:eastAsia="Calibri" w:hAnsi="Times New Roman" w:cs="Times New Roman"/>
          <w:sz w:val="20"/>
          <w:szCs w:val="20"/>
          <w:lang w:val="en-US"/>
        </w:rPr>
        <w:t>Hébert</w:t>
      </w:r>
      <w:r w:rsidRPr="00B43826">
        <w:rPr>
          <w:rFonts w:ascii="Times New Roman" w:eastAsia="Calibri" w:hAnsi="Times New Roman" w:cs="Times New Roman"/>
          <w:sz w:val="20"/>
          <w:szCs w:val="20"/>
          <w:lang w:val="en-US"/>
        </w:rPr>
        <w:t xml:space="preserve"> et al. 2017; Koel et al. 2019).</w:t>
      </w:r>
      <w:commentRangeStart w:id="23"/>
      <w:commentRangeStart w:id="24"/>
      <w:r w:rsidRPr="00B43826">
        <w:rPr>
          <w:rFonts w:ascii="Times New Roman" w:eastAsia="Calibri" w:hAnsi="Times New Roman" w:cs="Times New Roman"/>
          <w:sz w:val="20"/>
          <w:szCs w:val="20"/>
          <w:lang w:val="en-US"/>
        </w:rPr>
        <w:t xml:space="preserve"> </w:t>
      </w:r>
      <w:commentRangeEnd w:id="23"/>
      <w:r w:rsidR="00563ED4">
        <w:rPr>
          <w:rStyle w:val="CommentReference"/>
        </w:rPr>
        <w:commentReference w:id="23"/>
      </w:r>
      <w:commentRangeEnd w:id="24"/>
      <w:r w:rsidR="00FD509B">
        <w:rPr>
          <w:rStyle w:val="CommentReference"/>
        </w:rPr>
        <w:commentReference w:id="24"/>
      </w:r>
      <w:r w:rsidRPr="00B43826">
        <w:rPr>
          <w:rFonts w:ascii="Times New Roman" w:eastAsia="Calibri" w:hAnsi="Times New Roman" w:cs="Times New Roman"/>
          <w:sz w:val="20"/>
          <w:szCs w:val="20"/>
          <w:lang w:val="en-US"/>
        </w:rPr>
        <w:t xml:space="preserve">However, directly linking zooplankton traits to the ecosystem processes of sensitive alpine </w:t>
      </w:r>
      <w:r w:rsidR="008500BB">
        <w:rPr>
          <w:rFonts w:ascii="Times New Roman" w:eastAsia="Calibri" w:hAnsi="Times New Roman" w:cs="Times New Roman"/>
          <w:sz w:val="20"/>
          <w:szCs w:val="20"/>
          <w:lang w:val="en-US"/>
        </w:rPr>
        <w:t>lakes</w:t>
      </w:r>
      <w:r w:rsidRPr="00B43826">
        <w:rPr>
          <w:rFonts w:ascii="Times New Roman" w:eastAsia="Calibri" w:hAnsi="Times New Roman" w:cs="Times New Roman"/>
          <w:sz w:val="20"/>
          <w:szCs w:val="20"/>
          <w:lang w:val="en-US"/>
        </w:rPr>
        <w:t xml:space="preserve"> has been problematic. This difficulty is due to the island-like distribution of alpine lakes permitting significant levels of local genetic adaptation and low functional redundancy (</w:t>
      </w:r>
      <w:r w:rsidR="000D5559" w:rsidRPr="00B43826">
        <w:rPr>
          <w:rFonts w:ascii="Times New Roman" w:eastAsia="Calibri" w:hAnsi="Times New Roman" w:cs="Times New Roman"/>
          <w:sz w:val="20"/>
          <w:szCs w:val="20"/>
          <w:lang w:val="en-US"/>
        </w:rPr>
        <w:t>Hébert</w:t>
      </w:r>
      <w:r w:rsidRPr="00B43826">
        <w:rPr>
          <w:rFonts w:ascii="Times New Roman" w:eastAsia="Calibri" w:hAnsi="Times New Roman" w:cs="Times New Roman"/>
          <w:sz w:val="20"/>
          <w:szCs w:val="20"/>
          <w:lang w:val="en-US"/>
        </w:rPr>
        <w:t xml:space="preserve"> et al. 2017; Loewen et al. 2018; Tiberti et al. </w:t>
      </w:r>
      <w:r w:rsidRPr="00B43826">
        <w:rPr>
          <w:rFonts w:ascii="Times New Roman" w:eastAsia="Calibri" w:hAnsi="Times New Roman" w:cs="Times New Roman"/>
          <w:sz w:val="20"/>
          <w:szCs w:val="20"/>
          <w:lang w:val="en-US"/>
        </w:rPr>
        <w:lastRenderedPageBreak/>
        <w:t xml:space="preserve">2018). Also, the expense of sampling alpine lakes due to their isolation often prevent adequate sampling </w:t>
      </w:r>
      <w:r w:rsidR="00FC2C37" w:rsidRPr="00B43826">
        <w:rPr>
          <w:rFonts w:ascii="Times New Roman" w:eastAsia="Calibri" w:hAnsi="Times New Roman" w:cs="Times New Roman"/>
          <w:sz w:val="20"/>
          <w:szCs w:val="20"/>
          <w:lang w:val="en-US"/>
        </w:rPr>
        <w:t>to</w:t>
      </w:r>
      <w:r w:rsidRPr="00B43826">
        <w:rPr>
          <w:rFonts w:ascii="Times New Roman" w:eastAsia="Calibri" w:hAnsi="Times New Roman" w:cs="Times New Roman"/>
          <w:sz w:val="20"/>
          <w:szCs w:val="20"/>
          <w:lang w:val="en-US"/>
        </w:rPr>
        <w:t xml:space="preserve"> mak</w:t>
      </w:r>
      <w:r w:rsidR="00FC2C37" w:rsidRPr="00B43826">
        <w:rPr>
          <w:rFonts w:ascii="Times New Roman" w:eastAsia="Calibri" w:hAnsi="Times New Roman" w:cs="Times New Roman"/>
          <w:sz w:val="20"/>
          <w:szCs w:val="20"/>
          <w:lang w:val="en-US"/>
        </w:rPr>
        <w:t>e</w:t>
      </w:r>
      <w:r w:rsidRPr="00B43826">
        <w:rPr>
          <w:rFonts w:ascii="Times New Roman" w:eastAsia="Calibri" w:hAnsi="Times New Roman" w:cs="Times New Roman"/>
          <w:sz w:val="20"/>
          <w:szCs w:val="20"/>
          <w:lang w:val="en-US"/>
        </w:rPr>
        <w:t xml:space="preserve"> solid conclusions (Pacas and Taylor 2015). </w:t>
      </w:r>
      <w:commentRangeStart w:id="25"/>
      <w:r w:rsidRPr="00B43826">
        <w:rPr>
          <w:rFonts w:ascii="Times New Roman" w:eastAsia="Calibri" w:hAnsi="Times New Roman" w:cs="Times New Roman"/>
          <w:sz w:val="20"/>
          <w:szCs w:val="20"/>
          <w:lang w:val="en-US"/>
        </w:rPr>
        <w:t xml:space="preserve">Preserving cryptic taxa and their unique traits expressions that shape community resistance and resilience to anthropogenic stress and climatic change in these alpine systems are vital to preserving biodiversity. </w:t>
      </w:r>
      <w:commentRangeEnd w:id="25"/>
      <w:r w:rsidR="00FD509B">
        <w:rPr>
          <w:rStyle w:val="CommentReference"/>
        </w:rPr>
        <w:commentReference w:id="25"/>
      </w:r>
    </w:p>
    <w:p w14:paraId="3CE83353" w14:textId="77777777" w:rsidR="00FE710A" w:rsidRPr="00B43826" w:rsidRDefault="00FE710A" w:rsidP="001132B4">
      <w:pPr>
        <w:spacing w:after="0" w:line="480" w:lineRule="auto"/>
        <w:ind w:firstLine="720"/>
        <w:rPr>
          <w:rFonts w:ascii="Times New Roman" w:eastAsia="Calibri" w:hAnsi="Times New Roman" w:cs="Times New Roman"/>
          <w:sz w:val="20"/>
          <w:szCs w:val="20"/>
          <w:lang w:val="en-US"/>
        </w:rPr>
      </w:pPr>
      <w:commentRangeStart w:id="26"/>
      <w:r w:rsidRPr="00B43826">
        <w:rPr>
          <w:rFonts w:ascii="Times New Roman" w:eastAsia="Calibri" w:hAnsi="Times New Roman" w:cs="Times New Roman"/>
          <w:sz w:val="20"/>
          <w:szCs w:val="20"/>
          <w:lang w:val="en-US"/>
        </w:rPr>
        <w:t>Recently, a more functional approach to community ecology in the context of extreme environmental changes has taken place based on specific multivariate analyses (Litchman et al. 2013;</w:t>
      </w:r>
      <w:r w:rsidR="00917B34" w:rsidRPr="00B43826">
        <w:rPr>
          <w:rFonts w:ascii="Times New Roman" w:eastAsia="Calibri" w:hAnsi="Times New Roman" w:cs="Times New Roman"/>
          <w:sz w:val="20"/>
          <w:szCs w:val="20"/>
          <w:lang w:val="en-US"/>
        </w:rPr>
        <w:t xml:space="preserve"> Mouillot et al. 2013;</w:t>
      </w:r>
      <w:r w:rsidRPr="00B43826">
        <w:rPr>
          <w:rFonts w:ascii="Times New Roman" w:eastAsia="Calibri" w:hAnsi="Times New Roman" w:cs="Times New Roman"/>
          <w:sz w:val="20"/>
          <w:szCs w:val="20"/>
          <w:lang w:val="en-US"/>
        </w:rPr>
        <w:t xml:space="preserve"> Lamothe et al. 2019). For example, RLQ analysis enables simultaneous ordination of three data matrices (R = environmental variables; L = species abundances; Q = species traits) to identify explanatory variables of functional shifts across communities (Mouillot et al. 2013). This method has been used recently in both controlled experiments and surveys to assess the trait-based consequences to ecological function and community resilience against known environmental changes (Mouillot et al. 2013;</w:t>
      </w:r>
      <w:r w:rsidR="00253E49" w:rsidRPr="00B43826">
        <w:rPr>
          <w:rFonts w:ascii="Times New Roman" w:eastAsia="Calibri" w:hAnsi="Times New Roman" w:cs="Times New Roman"/>
          <w:sz w:val="20"/>
          <w:szCs w:val="20"/>
          <w:lang w:val="en-US"/>
        </w:rPr>
        <w:t xml:space="preserve"> Loewen and Vinebrooke 2016;</w:t>
      </w:r>
      <w:r w:rsidRPr="00B43826">
        <w:rPr>
          <w:rFonts w:ascii="Times New Roman" w:eastAsia="Calibri" w:hAnsi="Times New Roman" w:cs="Times New Roman"/>
          <w:sz w:val="20"/>
          <w:szCs w:val="20"/>
          <w:lang w:val="en-US"/>
        </w:rPr>
        <w:t xml:space="preserve"> Redmond et al. 2018). However, the temporal scales of most previous RLQ studies are limited to only a few months (MacLennan and Vinebrooke 2016; Loewen and Vinebrooke 2016). Ordination methods such as </w:t>
      </w:r>
      <w:r w:rsidR="00B57489" w:rsidRPr="00B43826">
        <w:rPr>
          <w:rFonts w:ascii="Times New Roman" w:eastAsia="Calibri" w:hAnsi="Times New Roman" w:cs="Times New Roman"/>
          <w:sz w:val="20"/>
          <w:szCs w:val="20"/>
          <w:lang w:val="en-US"/>
        </w:rPr>
        <w:t>n</w:t>
      </w:r>
      <w:r w:rsidRPr="00B43826">
        <w:rPr>
          <w:rFonts w:ascii="Times New Roman" w:eastAsia="Calibri" w:hAnsi="Times New Roman" w:cs="Times New Roman"/>
          <w:sz w:val="20"/>
          <w:szCs w:val="20"/>
          <w:lang w:val="en-US"/>
        </w:rPr>
        <w:t xml:space="preserve">on-metric </w:t>
      </w:r>
      <w:r w:rsidR="00B57489" w:rsidRPr="00B43826">
        <w:rPr>
          <w:rFonts w:ascii="Times New Roman" w:eastAsia="Calibri" w:hAnsi="Times New Roman" w:cs="Times New Roman"/>
          <w:sz w:val="20"/>
          <w:szCs w:val="20"/>
          <w:lang w:val="en-US"/>
        </w:rPr>
        <w:t>multid</w:t>
      </w:r>
      <w:r w:rsidRPr="00B43826">
        <w:rPr>
          <w:rFonts w:ascii="Times New Roman" w:eastAsia="Calibri" w:hAnsi="Times New Roman" w:cs="Times New Roman"/>
          <w:sz w:val="20"/>
          <w:szCs w:val="20"/>
          <w:lang w:val="en-US"/>
        </w:rPr>
        <w:t xml:space="preserve">imensional </w:t>
      </w:r>
      <w:r w:rsidR="00B57489" w:rsidRPr="00B43826">
        <w:rPr>
          <w:rFonts w:ascii="Times New Roman" w:eastAsia="Calibri" w:hAnsi="Times New Roman" w:cs="Times New Roman"/>
          <w:sz w:val="20"/>
          <w:szCs w:val="20"/>
          <w:lang w:val="en-US"/>
        </w:rPr>
        <w:t>s</w:t>
      </w:r>
      <w:r w:rsidRPr="00B43826">
        <w:rPr>
          <w:rFonts w:ascii="Times New Roman" w:eastAsia="Calibri" w:hAnsi="Times New Roman" w:cs="Times New Roman"/>
          <w:sz w:val="20"/>
          <w:szCs w:val="20"/>
          <w:lang w:val="en-US"/>
        </w:rPr>
        <w:t xml:space="preserve">caling (NMDS) have been employed to illustrate how community compositions change over time via temporal trajectories </w:t>
      </w:r>
      <w:r w:rsidR="00917B34" w:rsidRPr="00B43826">
        <w:rPr>
          <w:rFonts w:ascii="Times New Roman" w:eastAsia="Calibri" w:hAnsi="Times New Roman" w:cs="Times New Roman"/>
          <w:sz w:val="20"/>
          <w:szCs w:val="20"/>
          <w:lang w:val="en-US"/>
        </w:rPr>
        <w:t xml:space="preserve">(Matthews et al. 2013; Litchman et al. 2013; Matthews and Marsh-Matthews 2016). </w:t>
      </w:r>
      <w:r w:rsidRPr="00B43826">
        <w:rPr>
          <w:rFonts w:ascii="Times New Roman" w:eastAsia="Calibri" w:hAnsi="Times New Roman" w:cs="Times New Roman"/>
          <w:sz w:val="20"/>
          <w:szCs w:val="20"/>
          <w:lang w:val="en-US"/>
        </w:rPr>
        <w:t>These trajectories have recently</w:t>
      </w:r>
      <w:r w:rsidR="00557074" w:rsidRPr="00B43826">
        <w:rPr>
          <w:rFonts w:ascii="Times New Roman" w:eastAsia="Calibri" w:hAnsi="Times New Roman" w:cs="Times New Roman"/>
          <w:sz w:val="20"/>
          <w:szCs w:val="20"/>
          <w:lang w:val="en-US"/>
        </w:rPr>
        <w:t xml:space="preserve"> been</w:t>
      </w:r>
      <w:r w:rsidRPr="00B43826">
        <w:rPr>
          <w:rFonts w:ascii="Times New Roman" w:eastAsia="Calibri" w:hAnsi="Times New Roman" w:cs="Times New Roman"/>
          <w:sz w:val="20"/>
          <w:szCs w:val="20"/>
          <w:lang w:val="en-US"/>
        </w:rPr>
        <w:t xml:space="preserve"> further adapted to characterize these taxonomic responses to ecosystem disturbances and their potential recoveries (Matthews et al. 2013; Lamothe et al. 2019). Despite the reliance of judging community recoveries to a previous regime state, the direct link between ordination trajectories and the alternate stable state theory has only been freshly argued (Lamothe</w:t>
      </w:r>
      <w:r w:rsidR="003A506C" w:rsidRPr="00B43826">
        <w:rPr>
          <w:rFonts w:ascii="Times New Roman" w:eastAsia="Calibri" w:hAnsi="Times New Roman" w:cs="Times New Roman"/>
          <w:sz w:val="20"/>
          <w:szCs w:val="20"/>
          <w:lang w:val="en-US"/>
        </w:rPr>
        <w:t xml:space="preserve"> et al.</w:t>
      </w:r>
      <w:r w:rsidRPr="00B43826">
        <w:rPr>
          <w:rFonts w:ascii="Times New Roman" w:eastAsia="Calibri" w:hAnsi="Times New Roman" w:cs="Times New Roman"/>
          <w:sz w:val="20"/>
          <w:szCs w:val="20"/>
          <w:lang w:val="en-US"/>
        </w:rPr>
        <w:t xml:space="preserve"> 2019). </w:t>
      </w:r>
      <w:commentRangeEnd w:id="26"/>
      <w:r w:rsidR="00FD509B">
        <w:rPr>
          <w:rStyle w:val="CommentReference"/>
        </w:rPr>
        <w:commentReference w:id="26"/>
      </w:r>
    </w:p>
    <w:p w14:paraId="3305C887" w14:textId="0896E511" w:rsidR="00FE710A" w:rsidRDefault="00FE710A" w:rsidP="001132B4">
      <w:pPr>
        <w:spacing w:after="0" w:line="480" w:lineRule="auto"/>
        <w:ind w:firstLine="720"/>
        <w:rPr>
          <w:ins w:id="27" w:author="Blake Stuparyk" w:date="2023-01-31T14:43:00Z"/>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By combing NMDS community trajectories, alternative stable state theory, and trait-based RLQ, our study aims to characterize the: (1) multi-decadal taxonomic</w:t>
      </w:r>
      <w:ins w:id="28" w:author="Blake Stuparyk" w:date="2023-01-04T14:45:00Z">
        <w:r w:rsidR="00222FAF">
          <w:rPr>
            <w:rFonts w:ascii="Times New Roman" w:eastAsia="Calibri" w:hAnsi="Times New Roman" w:cs="Times New Roman"/>
            <w:sz w:val="20"/>
            <w:szCs w:val="20"/>
            <w:lang w:val="en-US"/>
          </w:rPr>
          <w:t xml:space="preserve"> and functional</w:t>
        </w:r>
      </w:ins>
      <w:r w:rsidRPr="00B43826">
        <w:rPr>
          <w:rFonts w:ascii="Times New Roman" w:eastAsia="Calibri" w:hAnsi="Times New Roman" w:cs="Times New Roman"/>
          <w:sz w:val="20"/>
          <w:szCs w:val="20"/>
          <w:lang w:val="en-US"/>
        </w:rPr>
        <w:t xml:space="preserve"> trajectories of alpine zooplankton communities in the presence of either non-native sportfish following their introduction and subsequent elimination</w:t>
      </w:r>
      <w:del w:id="29" w:author="Blake Stuparyk" w:date="2023-01-04T14:45:00Z">
        <w:r w:rsidRPr="00B43826" w:rsidDel="00222FAF">
          <w:rPr>
            <w:rFonts w:ascii="Times New Roman" w:eastAsia="Calibri" w:hAnsi="Times New Roman" w:cs="Times New Roman"/>
            <w:sz w:val="20"/>
            <w:szCs w:val="20"/>
            <w:lang w:val="en-US"/>
          </w:rPr>
          <w:delText>, or a native fish population,</w:delText>
        </w:r>
      </w:del>
      <w:r w:rsidRPr="00B43826">
        <w:rPr>
          <w:rFonts w:ascii="Times New Roman" w:eastAsia="Calibri" w:hAnsi="Times New Roman" w:cs="Times New Roman"/>
          <w:sz w:val="20"/>
          <w:szCs w:val="20"/>
          <w:lang w:val="en-US"/>
        </w:rPr>
        <w:t xml:space="preserve"> (2) relative influences of natural fish population decline, gill-net removal of introduced fish, and </w:t>
      </w:r>
      <w:r w:rsidR="00C105EE" w:rsidRPr="00B43826">
        <w:rPr>
          <w:rFonts w:ascii="Times New Roman" w:eastAsia="Calibri" w:hAnsi="Times New Roman" w:cs="Times New Roman"/>
          <w:sz w:val="20"/>
          <w:szCs w:val="20"/>
          <w:lang w:val="en-US"/>
        </w:rPr>
        <w:t>reintroduction</w:t>
      </w:r>
      <w:r w:rsidRPr="00B43826">
        <w:rPr>
          <w:rFonts w:ascii="Times New Roman" w:eastAsia="Calibri" w:hAnsi="Times New Roman" w:cs="Times New Roman"/>
          <w:sz w:val="20"/>
          <w:szCs w:val="20"/>
          <w:lang w:val="en-US"/>
        </w:rPr>
        <w:t xml:space="preserve"> of extirpated keystone species</w:t>
      </w:r>
      <w:ins w:id="30" w:author="Blake Stuparyk" w:date="2023-01-04T14:46:00Z">
        <w:r w:rsidR="00222FAF">
          <w:rPr>
            <w:rFonts w:ascii="Times New Roman" w:eastAsia="Calibri" w:hAnsi="Times New Roman" w:cs="Times New Roman"/>
            <w:sz w:val="20"/>
            <w:szCs w:val="20"/>
            <w:lang w:val="en-US"/>
          </w:rPr>
          <w:t xml:space="preserve"> as management actions</w:t>
        </w:r>
      </w:ins>
      <w:r w:rsidRPr="00B43826">
        <w:rPr>
          <w:rFonts w:ascii="Times New Roman" w:eastAsia="Calibri" w:hAnsi="Times New Roman" w:cs="Times New Roman"/>
          <w:sz w:val="20"/>
          <w:szCs w:val="20"/>
          <w:lang w:val="en-US"/>
        </w:rPr>
        <w:t xml:space="preserve"> on these trajectories, and (3) </w:t>
      </w:r>
      <w:commentRangeStart w:id="31"/>
      <w:r w:rsidRPr="00B43826">
        <w:rPr>
          <w:rFonts w:ascii="Times New Roman" w:eastAsia="Calibri" w:hAnsi="Times New Roman" w:cs="Times New Roman"/>
          <w:sz w:val="20"/>
          <w:szCs w:val="20"/>
          <w:lang w:val="en-US"/>
        </w:rPr>
        <w:t>environmental factors that best explained shifts in the functional structure of the communities based on their species traits</w:t>
      </w:r>
      <w:commentRangeEnd w:id="31"/>
      <w:r w:rsidR="005D4306">
        <w:rPr>
          <w:rStyle w:val="CommentReference"/>
        </w:rPr>
        <w:commentReference w:id="31"/>
      </w:r>
      <w:r w:rsidRPr="00B43826">
        <w:rPr>
          <w:rFonts w:ascii="Times New Roman" w:eastAsia="Calibri" w:hAnsi="Times New Roman" w:cs="Times New Roman"/>
          <w:sz w:val="20"/>
          <w:szCs w:val="20"/>
          <w:lang w:val="en-US"/>
        </w:rPr>
        <w:t>. We predicted that the introduction of non-native sportfish into a fishless alpine lake would displace and destabilize zooplankton communities relative to those in the presence of a native fish population</w:t>
      </w:r>
      <w:ins w:id="32" w:author="Blake Stuparyk" w:date="2023-01-04T14:53:00Z">
        <w:r w:rsidR="00532DE6">
          <w:rPr>
            <w:rFonts w:ascii="Times New Roman" w:eastAsia="Calibri" w:hAnsi="Times New Roman" w:cs="Times New Roman"/>
            <w:sz w:val="20"/>
            <w:szCs w:val="20"/>
            <w:lang w:val="en-US"/>
          </w:rPr>
          <w:t>, or undisturbed by introductions</w:t>
        </w:r>
      </w:ins>
      <w:r w:rsidRPr="00B43826">
        <w:rPr>
          <w:rFonts w:ascii="Times New Roman" w:eastAsia="Calibri" w:hAnsi="Times New Roman" w:cs="Times New Roman"/>
          <w:sz w:val="20"/>
          <w:szCs w:val="20"/>
          <w:lang w:val="en-US"/>
        </w:rPr>
        <w:t xml:space="preserve">. We rationalize this </w:t>
      </w:r>
      <w:del w:id="33" w:author="Blake Stuparyk" w:date="2023-01-04T14:54:00Z">
        <w:r w:rsidRPr="00B43826" w:rsidDel="00532DE6">
          <w:rPr>
            <w:rFonts w:ascii="Times New Roman" w:eastAsia="Calibri" w:hAnsi="Times New Roman" w:cs="Times New Roman"/>
            <w:sz w:val="20"/>
            <w:szCs w:val="20"/>
            <w:lang w:val="en-US"/>
          </w:rPr>
          <w:delText>prediction from the evidence of</w:delText>
        </w:r>
      </w:del>
      <w:ins w:id="34" w:author="Blake Stuparyk" w:date="2023-01-04T14:54:00Z">
        <w:r w:rsidR="00532DE6">
          <w:rPr>
            <w:rFonts w:ascii="Times New Roman" w:eastAsia="Calibri" w:hAnsi="Times New Roman" w:cs="Times New Roman"/>
            <w:sz w:val="20"/>
            <w:szCs w:val="20"/>
            <w:lang w:val="en-US"/>
          </w:rPr>
          <w:t>as</w:t>
        </w:r>
      </w:ins>
      <w:r w:rsidRPr="00B43826">
        <w:rPr>
          <w:rFonts w:ascii="Times New Roman" w:eastAsia="Calibri" w:hAnsi="Times New Roman" w:cs="Times New Roman"/>
          <w:sz w:val="20"/>
          <w:szCs w:val="20"/>
          <w:lang w:val="en-US"/>
        </w:rPr>
        <w:t xml:space="preserve"> highly localized adaptation</w:t>
      </w:r>
      <w:ins w:id="35" w:author="Blake Stuparyk" w:date="2023-01-04T14:54:00Z">
        <w:r w:rsidR="0064072C">
          <w:rPr>
            <w:rFonts w:ascii="Times New Roman" w:eastAsia="Calibri" w:hAnsi="Times New Roman" w:cs="Times New Roman"/>
            <w:sz w:val="20"/>
            <w:szCs w:val="20"/>
            <w:lang w:val="en-US"/>
          </w:rPr>
          <w:t xml:space="preserve"> common</w:t>
        </w:r>
      </w:ins>
      <w:r w:rsidRPr="00B43826">
        <w:rPr>
          <w:rFonts w:ascii="Times New Roman" w:eastAsia="Calibri" w:hAnsi="Times New Roman" w:cs="Times New Roman"/>
          <w:sz w:val="20"/>
          <w:szCs w:val="20"/>
          <w:lang w:val="en-US"/>
        </w:rPr>
        <w:t xml:space="preserve"> in alpine </w:t>
      </w:r>
      <w:r w:rsidRPr="00B43826">
        <w:rPr>
          <w:rFonts w:ascii="Times New Roman" w:eastAsia="Calibri" w:hAnsi="Times New Roman" w:cs="Times New Roman"/>
          <w:sz w:val="20"/>
          <w:szCs w:val="20"/>
          <w:lang w:val="en-US"/>
        </w:rPr>
        <w:lastRenderedPageBreak/>
        <w:t xml:space="preserve">lakes, so communities which evolved in the absence of visually feeding fish will have low </w:t>
      </w:r>
      <w:commentRangeStart w:id="36"/>
      <w:r w:rsidRPr="00B43826">
        <w:rPr>
          <w:rFonts w:ascii="Times New Roman" w:eastAsia="Calibri" w:hAnsi="Times New Roman" w:cs="Times New Roman"/>
          <w:sz w:val="20"/>
          <w:szCs w:val="20"/>
          <w:lang w:val="en-US"/>
        </w:rPr>
        <w:t xml:space="preserve">resistance to and poor resilience </w:t>
      </w:r>
      <w:commentRangeEnd w:id="36"/>
      <w:r w:rsidR="0064072C">
        <w:rPr>
          <w:rStyle w:val="CommentReference"/>
        </w:rPr>
        <w:commentReference w:id="36"/>
      </w:r>
      <w:r w:rsidRPr="00B43826">
        <w:rPr>
          <w:rFonts w:ascii="Times New Roman" w:eastAsia="Calibri" w:hAnsi="Times New Roman" w:cs="Times New Roman"/>
          <w:sz w:val="20"/>
          <w:szCs w:val="20"/>
          <w:lang w:val="en-US"/>
        </w:rPr>
        <w:t xml:space="preserve">to the novel predators. We also expected that the taxonomic trajectories </w:t>
      </w:r>
      <w:del w:id="37" w:author="Blake Stuparyk" w:date="2023-01-04T14:56:00Z">
        <w:r w:rsidRPr="00B43826" w:rsidDel="0064072C">
          <w:rPr>
            <w:rFonts w:ascii="Times New Roman" w:eastAsia="Calibri" w:hAnsi="Times New Roman" w:cs="Times New Roman"/>
            <w:sz w:val="20"/>
            <w:szCs w:val="20"/>
            <w:lang w:val="en-US"/>
          </w:rPr>
          <w:delText xml:space="preserve">during </w:delText>
        </w:r>
      </w:del>
      <w:ins w:id="38" w:author="Blake Stuparyk" w:date="2023-01-04T14:56:00Z">
        <w:r w:rsidR="0064072C">
          <w:rPr>
            <w:rFonts w:ascii="Times New Roman" w:eastAsia="Calibri" w:hAnsi="Times New Roman" w:cs="Times New Roman"/>
            <w:sz w:val="20"/>
            <w:szCs w:val="20"/>
            <w:lang w:val="en-US"/>
          </w:rPr>
          <w:t>after</w:t>
        </w:r>
        <w:r w:rsidR="0064072C" w:rsidRPr="00B43826">
          <w:rPr>
            <w:rFonts w:ascii="Times New Roman" w:eastAsia="Calibri" w:hAnsi="Times New Roman" w:cs="Times New Roman"/>
            <w:sz w:val="20"/>
            <w:szCs w:val="20"/>
            <w:lang w:val="en-US"/>
          </w:rPr>
          <w:t xml:space="preserve"> </w:t>
        </w:r>
      </w:ins>
      <w:r w:rsidRPr="00B43826">
        <w:rPr>
          <w:rFonts w:ascii="Times New Roman" w:eastAsia="Calibri" w:hAnsi="Times New Roman" w:cs="Times New Roman"/>
          <w:sz w:val="20"/>
          <w:szCs w:val="20"/>
          <w:lang w:val="en-US"/>
        </w:rPr>
        <w:t xml:space="preserve">fish-stocking and subsequent </w:t>
      </w:r>
      <w:del w:id="39" w:author="Blake Stuparyk" w:date="2023-01-04T14:56:00Z">
        <w:r w:rsidRPr="00B43826" w:rsidDel="0064072C">
          <w:rPr>
            <w:rFonts w:ascii="Times New Roman" w:eastAsia="Calibri" w:hAnsi="Times New Roman" w:cs="Times New Roman"/>
            <w:sz w:val="20"/>
            <w:szCs w:val="20"/>
            <w:lang w:val="en-US"/>
          </w:rPr>
          <w:delText xml:space="preserve">removal </w:delText>
        </w:r>
      </w:del>
      <w:ins w:id="40" w:author="Blake Stuparyk" w:date="2023-01-04T14:56:00Z">
        <w:r w:rsidR="0064072C">
          <w:rPr>
            <w:rFonts w:ascii="Times New Roman" w:eastAsia="Calibri" w:hAnsi="Times New Roman" w:cs="Times New Roman"/>
            <w:sz w:val="20"/>
            <w:szCs w:val="20"/>
            <w:lang w:val="en-US"/>
          </w:rPr>
          <w:t>action</w:t>
        </w:r>
        <w:r w:rsidR="0064072C" w:rsidRPr="00B43826">
          <w:rPr>
            <w:rFonts w:ascii="Times New Roman" w:eastAsia="Calibri" w:hAnsi="Times New Roman" w:cs="Times New Roman"/>
            <w:sz w:val="20"/>
            <w:szCs w:val="20"/>
            <w:lang w:val="en-US"/>
          </w:rPr>
          <w:t xml:space="preserve"> </w:t>
        </w:r>
      </w:ins>
      <w:r w:rsidRPr="00B43826">
        <w:rPr>
          <w:rFonts w:ascii="Times New Roman" w:eastAsia="Calibri" w:hAnsi="Times New Roman" w:cs="Times New Roman"/>
          <w:sz w:val="20"/>
          <w:szCs w:val="20"/>
          <w:lang w:val="en-US"/>
        </w:rPr>
        <w:t>would not match (</w:t>
      </w:r>
      <w:r w:rsidR="003A506C" w:rsidRPr="00B43826">
        <w:rPr>
          <w:rFonts w:ascii="Times New Roman" w:eastAsia="Calibri" w:hAnsi="Times New Roman" w:cs="Times New Roman"/>
          <w:sz w:val="20"/>
          <w:szCs w:val="20"/>
          <w:lang w:val="en-US"/>
        </w:rPr>
        <w:t>i.e.,</w:t>
      </w:r>
      <w:r w:rsidRPr="00B43826">
        <w:rPr>
          <w:rFonts w:ascii="Times New Roman" w:eastAsia="Calibri" w:hAnsi="Times New Roman" w:cs="Times New Roman"/>
          <w:sz w:val="20"/>
          <w:szCs w:val="20"/>
          <w:lang w:val="en-US"/>
        </w:rPr>
        <w:t xml:space="preserve"> hysteresis</w:t>
      </w:r>
      <w:r w:rsidR="003A506C" w:rsidRPr="00B43826">
        <w:rPr>
          <w:rFonts w:ascii="Times New Roman" w:eastAsia="Calibri" w:hAnsi="Times New Roman" w:cs="Times New Roman"/>
          <w:sz w:val="20"/>
          <w:szCs w:val="20"/>
          <w:lang w:val="en-US"/>
        </w:rPr>
        <w:t>; Lamothe et al. 2019</w:t>
      </w:r>
      <w:r w:rsidRPr="00B43826">
        <w:rPr>
          <w:rFonts w:ascii="Times New Roman" w:eastAsia="Calibri" w:hAnsi="Times New Roman" w:cs="Times New Roman"/>
          <w:sz w:val="20"/>
          <w:szCs w:val="20"/>
          <w:lang w:val="en-US"/>
        </w:rPr>
        <w:t>) because of differences in underlying ecological drivers</w:t>
      </w:r>
      <w:ins w:id="41" w:author="Blake Stuparyk" w:date="2023-01-04T14:56:00Z">
        <w:r w:rsidR="0064072C">
          <w:rPr>
            <w:rFonts w:ascii="Times New Roman" w:eastAsia="Calibri" w:hAnsi="Times New Roman" w:cs="Times New Roman"/>
            <w:sz w:val="20"/>
            <w:szCs w:val="20"/>
            <w:lang w:val="en-US"/>
          </w:rPr>
          <w:t xml:space="preserve"> and</w:t>
        </w:r>
      </w:ins>
      <w:ins w:id="42" w:author="Blake Stuparyk" w:date="2023-01-04T14:57:00Z">
        <w:r w:rsidR="0064072C">
          <w:rPr>
            <w:rFonts w:ascii="Times New Roman" w:eastAsia="Calibri" w:hAnsi="Times New Roman" w:cs="Times New Roman"/>
            <w:sz w:val="20"/>
            <w:szCs w:val="20"/>
            <w:lang w:val="en-US"/>
          </w:rPr>
          <w:t xml:space="preserve"> alpha diversity</w:t>
        </w:r>
      </w:ins>
      <w:r w:rsidRPr="00B43826">
        <w:rPr>
          <w:rFonts w:ascii="Times New Roman" w:eastAsia="Calibri" w:hAnsi="Times New Roman" w:cs="Times New Roman"/>
          <w:sz w:val="20"/>
          <w:szCs w:val="20"/>
          <w:lang w:val="en-US"/>
        </w:rPr>
        <w:t xml:space="preserve">. </w:t>
      </w:r>
      <w:commentRangeStart w:id="43"/>
      <w:r w:rsidRPr="00B43826">
        <w:rPr>
          <w:rFonts w:ascii="Times New Roman" w:eastAsia="Calibri" w:hAnsi="Times New Roman" w:cs="Times New Roman"/>
          <w:sz w:val="20"/>
          <w:szCs w:val="20"/>
          <w:lang w:val="en-US"/>
        </w:rPr>
        <w:t>Active removal of introduced fish was not expected to accelerate taxonomic recovery by zooplankton communities owing to mate limitation (</w:t>
      </w:r>
      <w:r w:rsidR="003A506C" w:rsidRPr="00B43826">
        <w:rPr>
          <w:rFonts w:ascii="Times New Roman" w:eastAsia="Calibri" w:hAnsi="Times New Roman" w:cs="Times New Roman"/>
          <w:sz w:val="20"/>
          <w:szCs w:val="20"/>
          <w:lang w:val="en-US"/>
        </w:rPr>
        <w:t xml:space="preserve">i.e., </w:t>
      </w:r>
      <w:r w:rsidRPr="00B43826">
        <w:rPr>
          <w:rFonts w:ascii="Times New Roman" w:eastAsia="Calibri" w:hAnsi="Times New Roman" w:cs="Times New Roman"/>
          <w:sz w:val="20"/>
          <w:szCs w:val="20"/>
          <w:lang w:val="en-US"/>
        </w:rPr>
        <w:t xml:space="preserve">Allee </w:t>
      </w:r>
      <w:r w:rsidR="00AF1F5D" w:rsidRPr="00B43826">
        <w:rPr>
          <w:rFonts w:ascii="Times New Roman" w:eastAsia="Calibri" w:hAnsi="Times New Roman" w:cs="Times New Roman"/>
          <w:sz w:val="20"/>
          <w:szCs w:val="20"/>
          <w:lang w:val="en-US"/>
        </w:rPr>
        <w:t>e</w:t>
      </w:r>
      <w:r w:rsidRPr="00B43826">
        <w:rPr>
          <w:rFonts w:ascii="Times New Roman" w:eastAsia="Calibri" w:hAnsi="Times New Roman" w:cs="Times New Roman"/>
          <w:sz w:val="20"/>
          <w:szCs w:val="20"/>
          <w:lang w:val="en-US"/>
        </w:rPr>
        <w:t>ffect</w:t>
      </w:r>
      <w:r w:rsidR="003A506C" w:rsidRPr="00B43826">
        <w:rPr>
          <w:rFonts w:ascii="Times New Roman" w:eastAsia="Calibri" w:hAnsi="Times New Roman" w:cs="Times New Roman"/>
          <w:sz w:val="20"/>
          <w:szCs w:val="20"/>
          <w:lang w:val="en-US"/>
        </w:rPr>
        <w:t>; Kramer et al. 2008</w:t>
      </w:r>
      <w:r w:rsidRPr="00B43826">
        <w:rPr>
          <w:rFonts w:ascii="Times New Roman" w:eastAsia="Calibri" w:hAnsi="Times New Roman" w:cs="Times New Roman"/>
          <w:sz w:val="20"/>
          <w:szCs w:val="20"/>
          <w:lang w:val="en-US"/>
        </w:rPr>
        <w:t xml:space="preserve">) constraining re-establishment of the keystone alpine zooplankton species </w:t>
      </w:r>
      <w:r w:rsidRPr="00B43826">
        <w:rPr>
          <w:rFonts w:ascii="Times New Roman" w:eastAsia="Calibri" w:hAnsi="Times New Roman" w:cs="Times New Roman"/>
          <w:i/>
          <w:sz w:val="20"/>
          <w:szCs w:val="20"/>
          <w:lang w:val="en-US"/>
        </w:rPr>
        <w:t>Hesperodiaptomus arcticus</w:t>
      </w:r>
      <w:r w:rsidRPr="00B43826">
        <w:rPr>
          <w:rFonts w:ascii="Times New Roman" w:eastAsia="Calibri" w:hAnsi="Times New Roman" w:cs="Times New Roman"/>
          <w:sz w:val="20"/>
          <w:szCs w:val="20"/>
          <w:lang w:val="en-US"/>
        </w:rPr>
        <w:t>.</w:t>
      </w:r>
      <w:commentRangeEnd w:id="43"/>
      <w:r w:rsidR="0064072C">
        <w:rPr>
          <w:rStyle w:val="CommentReference"/>
        </w:rPr>
        <w:commentReference w:id="43"/>
      </w:r>
      <w:r w:rsidRPr="00B43826">
        <w:rPr>
          <w:rFonts w:ascii="Times New Roman" w:eastAsia="Calibri" w:hAnsi="Times New Roman" w:cs="Times New Roman"/>
          <w:sz w:val="20"/>
          <w:szCs w:val="20"/>
          <w:lang w:val="en-US"/>
        </w:rPr>
        <w:t xml:space="preserve"> Our final prediction was that the active reintroduction of an extirpated species accelerates, but is not necessary for, the recovery of a previously stocked lake’s function or community state. </w:t>
      </w:r>
      <w:commentRangeStart w:id="44"/>
      <w:r w:rsidRPr="00B43826">
        <w:rPr>
          <w:rFonts w:ascii="Times New Roman" w:eastAsia="Calibri" w:hAnsi="Times New Roman" w:cs="Times New Roman"/>
          <w:sz w:val="20"/>
          <w:szCs w:val="20"/>
          <w:lang w:val="en-US"/>
        </w:rPr>
        <w:t xml:space="preserve">The documented cascading trophic effects that </w:t>
      </w:r>
      <w:r w:rsidRPr="00B43826">
        <w:rPr>
          <w:rFonts w:ascii="Times New Roman" w:eastAsia="Calibri" w:hAnsi="Times New Roman" w:cs="Times New Roman"/>
          <w:i/>
          <w:sz w:val="20"/>
          <w:szCs w:val="20"/>
          <w:lang w:val="en-US"/>
        </w:rPr>
        <w:t>H.</w:t>
      </w:r>
      <w:r w:rsidR="00764DB6" w:rsidRPr="00B43826">
        <w:rPr>
          <w:rFonts w:ascii="Times New Roman" w:eastAsia="Calibri" w:hAnsi="Times New Roman" w:cs="Times New Roman"/>
          <w:i/>
          <w:sz w:val="20"/>
          <w:szCs w:val="20"/>
          <w:lang w:val="en-US"/>
        </w:rPr>
        <w:t xml:space="preserve"> </w:t>
      </w:r>
      <w:r w:rsidRPr="00B43826">
        <w:rPr>
          <w:rFonts w:ascii="Times New Roman" w:eastAsia="Calibri" w:hAnsi="Times New Roman" w:cs="Times New Roman"/>
          <w:i/>
          <w:sz w:val="20"/>
          <w:szCs w:val="20"/>
          <w:lang w:val="en-US"/>
        </w:rPr>
        <w:t>arcticus</w:t>
      </w:r>
      <w:r w:rsidRPr="00B43826">
        <w:rPr>
          <w:rFonts w:ascii="Times New Roman" w:eastAsia="Calibri" w:hAnsi="Times New Roman" w:cs="Times New Roman"/>
          <w:sz w:val="20"/>
          <w:szCs w:val="20"/>
          <w:lang w:val="en-US"/>
        </w:rPr>
        <w:t xml:space="preserve"> can trigger in aquatic mountain lakes, restructuring community compositions to lower resistance to a regime shift that favors further </w:t>
      </w:r>
      <w:r w:rsidR="00C105EE" w:rsidRPr="00B43826">
        <w:rPr>
          <w:rFonts w:ascii="Times New Roman" w:eastAsia="Calibri" w:hAnsi="Times New Roman" w:cs="Times New Roman"/>
          <w:sz w:val="20"/>
          <w:szCs w:val="20"/>
          <w:lang w:val="en-US"/>
        </w:rPr>
        <w:t>recolonization</w:t>
      </w:r>
      <w:r w:rsidRPr="00B43826">
        <w:rPr>
          <w:rFonts w:ascii="Times New Roman" w:eastAsia="Calibri" w:hAnsi="Times New Roman" w:cs="Times New Roman"/>
          <w:sz w:val="20"/>
          <w:szCs w:val="20"/>
          <w:lang w:val="en-US"/>
        </w:rPr>
        <w:t xml:space="preserve"> and dominance of previous keystone zooplankton </w:t>
      </w:r>
      <w:commentRangeEnd w:id="44"/>
      <w:r w:rsidR="00317BC4">
        <w:rPr>
          <w:rStyle w:val="CommentReference"/>
        </w:rPr>
        <w:commentReference w:id="44"/>
      </w:r>
      <w:commentRangeStart w:id="45"/>
      <w:r w:rsidRPr="00B43826">
        <w:rPr>
          <w:rFonts w:ascii="Times New Roman" w:eastAsia="Calibri" w:hAnsi="Times New Roman" w:cs="Times New Roman"/>
          <w:sz w:val="20"/>
          <w:szCs w:val="20"/>
          <w:lang w:val="en-US"/>
        </w:rPr>
        <w:t>species</w:t>
      </w:r>
      <w:commentRangeEnd w:id="45"/>
      <w:r w:rsidR="00532DE6">
        <w:rPr>
          <w:rStyle w:val="CommentReference"/>
        </w:rPr>
        <w:commentReference w:id="45"/>
      </w:r>
      <w:r w:rsidRPr="00B43826">
        <w:rPr>
          <w:rFonts w:ascii="Times New Roman" w:eastAsia="Calibri" w:hAnsi="Times New Roman" w:cs="Times New Roman"/>
          <w:sz w:val="20"/>
          <w:szCs w:val="20"/>
          <w:lang w:val="en-US"/>
        </w:rPr>
        <w:t>.</w:t>
      </w:r>
    </w:p>
    <w:p w14:paraId="1FDE7021" w14:textId="77777777" w:rsidR="003C5E9F" w:rsidRPr="00B43826" w:rsidRDefault="003C5E9F" w:rsidP="001132B4">
      <w:pPr>
        <w:spacing w:after="0" w:line="480" w:lineRule="auto"/>
        <w:ind w:firstLine="720"/>
        <w:rPr>
          <w:rFonts w:ascii="Times New Roman" w:eastAsia="Calibri" w:hAnsi="Times New Roman" w:cs="Times New Roman"/>
          <w:sz w:val="20"/>
          <w:szCs w:val="20"/>
          <w:lang w:val="en-US"/>
        </w:rPr>
      </w:pPr>
    </w:p>
    <w:p w14:paraId="7FEAA08E" w14:textId="77777777" w:rsidR="009310E6" w:rsidRPr="009C76C9" w:rsidRDefault="009310E6" w:rsidP="006B3737">
      <w:pPr>
        <w:spacing w:after="0" w:line="480" w:lineRule="auto"/>
        <w:rPr>
          <w:rFonts w:ascii="Times New Roman" w:eastAsia="Times New Roman" w:hAnsi="Times New Roman" w:cs="Times New Roman"/>
          <w:b/>
          <w:sz w:val="20"/>
          <w:szCs w:val="20"/>
          <w:lang w:eastAsia="en-CA"/>
        </w:rPr>
      </w:pPr>
      <w:r w:rsidRPr="009C76C9">
        <w:rPr>
          <w:rFonts w:ascii="Times New Roman" w:eastAsia="Times New Roman" w:hAnsi="Times New Roman" w:cs="Times New Roman"/>
          <w:b/>
          <w:color w:val="000000"/>
          <w:sz w:val="20"/>
          <w:szCs w:val="20"/>
          <w:lang w:eastAsia="en-CA"/>
        </w:rPr>
        <w:t>Methods</w:t>
      </w:r>
    </w:p>
    <w:p w14:paraId="671E6CA8" w14:textId="77777777" w:rsidR="009310E6" w:rsidRPr="00B43826" w:rsidRDefault="009310E6" w:rsidP="001132B4">
      <w:pPr>
        <w:spacing w:after="0" w:line="480" w:lineRule="auto"/>
        <w:rPr>
          <w:rFonts w:ascii="Times New Roman" w:eastAsia="Times New Roman" w:hAnsi="Times New Roman" w:cs="Times New Roman"/>
          <w:sz w:val="20"/>
          <w:szCs w:val="20"/>
          <w:lang w:eastAsia="en-CA"/>
        </w:rPr>
      </w:pPr>
      <w:r w:rsidRPr="00B43826">
        <w:rPr>
          <w:rFonts w:ascii="Times New Roman" w:eastAsia="Times New Roman" w:hAnsi="Times New Roman" w:cs="Times New Roman"/>
          <w:i/>
          <w:iCs/>
          <w:color w:val="000000"/>
          <w:sz w:val="20"/>
          <w:szCs w:val="20"/>
          <w:lang w:eastAsia="en-CA"/>
        </w:rPr>
        <w:t>Study Area</w:t>
      </w:r>
    </w:p>
    <w:p w14:paraId="153B59A7" w14:textId="78D7B433" w:rsidR="009310E6" w:rsidRPr="00B43826" w:rsidRDefault="009310E6" w:rsidP="001132B4">
      <w:pPr>
        <w:spacing w:after="0" w:line="480" w:lineRule="auto"/>
        <w:ind w:firstLine="720"/>
        <w:rPr>
          <w:rFonts w:ascii="Times New Roman" w:eastAsia="Times New Roman" w:hAnsi="Times New Roman" w:cs="Times New Roman"/>
          <w:color w:val="000000"/>
          <w:sz w:val="20"/>
          <w:szCs w:val="20"/>
          <w:lang w:eastAsia="en-CA"/>
        </w:rPr>
      </w:pPr>
      <w:r w:rsidRPr="00B43826">
        <w:rPr>
          <w:rFonts w:ascii="Times New Roman" w:eastAsia="Times New Roman" w:hAnsi="Times New Roman" w:cs="Times New Roman"/>
          <w:color w:val="000000"/>
          <w:sz w:val="20"/>
          <w:szCs w:val="20"/>
          <w:lang w:eastAsia="en-CA"/>
        </w:rPr>
        <w:t xml:space="preserve">Based on several published reports </w:t>
      </w:r>
      <w:r w:rsidR="00FF689D" w:rsidRPr="00B43826">
        <w:rPr>
          <w:rFonts w:ascii="Times New Roman" w:eastAsia="Times New Roman" w:hAnsi="Times New Roman" w:cs="Times New Roman"/>
          <w:color w:val="000000"/>
          <w:sz w:val="20"/>
          <w:szCs w:val="20"/>
          <w:lang w:eastAsia="en-CA"/>
        </w:rPr>
        <w:t>(Anderson and Donald 1978; Parker et al. 1996, 2001; McNaught et al. 1999; Wilhelm et al. 1999; Parker and Schindler 2006)</w:t>
      </w:r>
      <w:r w:rsidRPr="00B43826">
        <w:rPr>
          <w:rFonts w:ascii="Times New Roman" w:eastAsia="Times New Roman" w:hAnsi="Times New Roman" w:cs="Times New Roman"/>
          <w:color w:val="000000"/>
          <w:sz w:val="20"/>
          <w:szCs w:val="20"/>
          <w:lang w:eastAsia="en-CA"/>
        </w:rPr>
        <w:t xml:space="preserve"> and more recently collected data</w:t>
      </w:r>
      <w:ins w:id="46" w:author="Blake Stuparyk" w:date="2023-01-31T11:45:00Z">
        <w:r w:rsidR="00DB6B6F">
          <w:rPr>
            <w:rFonts w:ascii="Times New Roman" w:eastAsia="Times New Roman" w:hAnsi="Times New Roman" w:cs="Times New Roman"/>
            <w:color w:val="000000"/>
            <w:sz w:val="20"/>
            <w:szCs w:val="20"/>
            <w:lang w:eastAsia="en-CA"/>
          </w:rPr>
          <w:t xml:space="preserve"> (2013-2022)</w:t>
        </w:r>
      </w:ins>
      <w:r w:rsidRPr="00B43826">
        <w:rPr>
          <w:rFonts w:ascii="Times New Roman" w:eastAsia="Times New Roman" w:hAnsi="Times New Roman" w:cs="Times New Roman"/>
          <w:color w:val="000000"/>
          <w:sz w:val="20"/>
          <w:szCs w:val="20"/>
          <w:lang w:eastAsia="en-CA"/>
        </w:rPr>
        <w:t xml:space="preserve">, we compiled chronological datasets of </w:t>
      </w:r>
      <w:del w:id="47" w:author="Blake Stuparyk" w:date="2023-01-31T14:43:00Z">
        <w:r w:rsidRPr="00B43826" w:rsidDel="003C5E9F">
          <w:rPr>
            <w:rFonts w:ascii="Times New Roman" w:eastAsia="Times New Roman" w:hAnsi="Times New Roman" w:cs="Times New Roman"/>
            <w:color w:val="000000"/>
            <w:sz w:val="20"/>
            <w:szCs w:val="20"/>
            <w:lang w:eastAsia="en-CA"/>
          </w:rPr>
          <w:delText xml:space="preserve">crustacean </w:delText>
        </w:r>
      </w:del>
      <w:r w:rsidRPr="00B43826">
        <w:rPr>
          <w:rFonts w:ascii="Times New Roman" w:eastAsia="Times New Roman" w:hAnsi="Times New Roman" w:cs="Times New Roman"/>
          <w:color w:val="000000"/>
          <w:sz w:val="20"/>
          <w:szCs w:val="20"/>
          <w:lang w:eastAsia="en-CA"/>
        </w:rPr>
        <w:t>zooplankton species abundances and environmental metrics for four alpine lakes located in the Cascade Valley of the Eastern Front range of the Rocky Mountains in Banff National Park, Alberta, Canada. The four lakes are each located at a similar elevation (2226</w:t>
      </w:r>
      <w:r w:rsidR="00C105EE" w:rsidRPr="00B43826">
        <w:rPr>
          <w:rFonts w:ascii="Times New Roman" w:eastAsia="Times New Roman" w:hAnsi="Times New Roman" w:cs="Times New Roman"/>
          <w:color w:val="000000"/>
          <w:sz w:val="20"/>
          <w:szCs w:val="20"/>
          <w:lang w:eastAsia="en-CA"/>
        </w:rPr>
        <w:t xml:space="preserve"> - </w:t>
      </w:r>
      <w:r w:rsidRPr="00B43826">
        <w:rPr>
          <w:rFonts w:ascii="Times New Roman" w:eastAsia="Times New Roman" w:hAnsi="Times New Roman" w:cs="Times New Roman"/>
          <w:color w:val="000000"/>
          <w:sz w:val="20"/>
          <w:szCs w:val="20"/>
          <w:lang w:eastAsia="en-CA"/>
        </w:rPr>
        <w:t>2353</w:t>
      </w:r>
      <w:r w:rsidR="00FF689D" w:rsidRPr="00B43826">
        <w:rPr>
          <w:rFonts w:ascii="Times New Roman" w:eastAsia="Times New Roman" w:hAnsi="Times New Roman" w:cs="Times New Roman"/>
          <w:color w:val="000000"/>
          <w:sz w:val="20"/>
          <w:szCs w:val="20"/>
          <w:lang w:eastAsia="en-CA"/>
        </w:rPr>
        <w:t xml:space="preserve"> </w:t>
      </w:r>
      <w:r w:rsidRPr="00B43826">
        <w:rPr>
          <w:rFonts w:ascii="Times New Roman" w:eastAsia="Times New Roman" w:hAnsi="Times New Roman" w:cs="Times New Roman"/>
          <w:color w:val="000000"/>
          <w:sz w:val="20"/>
          <w:szCs w:val="20"/>
          <w:lang w:eastAsia="en-CA"/>
        </w:rPr>
        <w:t xml:space="preserve">m asl) in hydrologically independent cirque valleys, yet share several key environmental characteristics, including low nutrient levels </w:t>
      </w:r>
      <w:commentRangeStart w:id="48"/>
      <w:r w:rsidRPr="00B43826">
        <w:rPr>
          <w:rFonts w:ascii="Times New Roman" w:eastAsia="Times New Roman" w:hAnsi="Times New Roman" w:cs="Times New Roman"/>
          <w:color w:val="000000"/>
          <w:sz w:val="20"/>
          <w:szCs w:val="20"/>
          <w:lang w:eastAsia="en-CA"/>
        </w:rPr>
        <w:t>(4 - 6 µg/L total phosphorus) and similar surface water temperatures following ice-out (9.7 ºC</w:t>
      </w:r>
      <w:r w:rsidR="00EE62B7" w:rsidRPr="00B43826">
        <w:rPr>
          <w:rFonts w:ascii="Times New Roman" w:eastAsia="Times New Roman" w:hAnsi="Times New Roman" w:cs="Times New Roman"/>
          <w:color w:val="000000"/>
          <w:sz w:val="20"/>
          <w:szCs w:val="20"/>
          <w:lang w:eastAsia="en-CA"/>
        </w:rPr>
        <w:t xml:space="preserve"> </w:t>
      </w:r>
      <w:r w:rsidRPr="00B43826">
        <w:rPr>
          <w:rFonts w:ascii="Times New Roman" w:eastAsia="Times New Roman" w:hAnsi="Times New Roman" w:cs="Times New Roman"/>
          <w:color w:val="000000"/>
          <w:sz w:val="20"/>
          <w:szCs w:val="20"/>
          <w:lang w:eastAsia="en-CA"/>
        </w:rPr>
        <w:t>-</w:t>
      </w:r>
      <w:r w:rsidR="00EE62B7" w:rsidRPr="00B43826">
        <w:rPr>
          <w:rFonts w:ascii="Times New Roman" w:eastAsia="Times New Roman" w:hAnsi="Times New Roman" w:cs="Times New Roman"/>
          <w:color w:val="000000"/>
          <w:sz w:val="20"/>
          <w:szCs w:val="20"/>
          <w:lang w:eastAsia="en-CA"/>
        </w:rPr>
        <w:t xml:space="preserve"> </w:t>
      </w:r>
      <w:r w:rsidRPr="00B43826">
        <w:rPr>
          <w:rFonts w:ascii="Times New Roman" w:eastAsia="Times New Roman" w:hAnsi="Times New Roman" w:cs="Times New Roman"/>
          <w:color w:val="000000"/>
          <w:sz w:val="20"/>
          <w:szCs w:val="20"/>
          <w:lang w:eastAsia="en-CA"/>
        </w:rPr>
        <w:t>12.2</w:t>
      </w:r>
      <w:r w:rsidR="00EE62B7" w:rsidRPr="00B43826">
        <w:rPr>
          <w:rFonts w:ascii="Times New Roman" w:eastAsia="Times New Roman" w:hAnsi="Times New Roman" w:cs="Times New Roman"/>
          <w:color w:val="000000"/>
          <w:sz w:val="20"/>
          <w:szCs w:val="20"/>
          <w:lang w:eastAsia="en-CA"/>
        </w:rPr>
        <w:t xml:space="preserve"> </w:t>
      </w:r>
      <w:r w:rsidRPr="00B43826">
        <w:rPr>
          <w:rFonts w:ascii="Times New Roman" w:eastAsia="Times New Roman" w:hAnsi="Times New Roman" w:cs="Times New Roman"/>
          <w:color w:val="000000"/>
          <w:sz w:val="20"/>
          <w:szCs w:val="20"/>
          <w:lang w:eastAsia="en-CA"/>
        </w:rPr>
        <w:t xml:space="preserve">ºC). </w:t>
      </w:r>
      <w:commentRangeEnd w:id="48"/>
      <w:r w:rsidR="00317BC4">
        <w:rPr>
          <w:rStyle w:val="CommentReference"/>
        </w:rPr>
        <w:commentReference w:id="48"/>
      </w:r>
    </w:p>
    <w:p w14:paraId="20EB0F5F" w14:textId="5FE6FD7C" w:rsidR="009310E6" w:rsidRDefault="004F074A" w:rsidP="001132B4">
      <w:pPr>
        <w:spacing w:after="0" w:line="480" w:lineRule="auto"/>
        <w:ind w:firstLine="720"/>
        <w:rPr>
          <w:ins w:id="49" w:author="Blake Stuparyk" w:date="2023-01-31T11:41:00Z"/>
          <w:rFonts w:ascii="Times New Roman" w:eastAsia="Times New Roman" w:hAnsi="Times New Roman" w:cs="Times New Roman"/>
          <w:color w:val="000000"/>
          <w:sz w:val="20"/>
          <w:szCs w:val="20"/>
          <w:lang w:eastAsia="en-CA"/>
        </w:rPr>
      </w:pPr>
      <w:ins w:id="50" w:author="Blake Stuparyk" w:date="2023-01-04T15:05:00Z">
        <w:r w:rsidRPr="00B43826">
          <w:rPr>
            <w:rFonts w:ascii="Times New Roman" w:eastAsia="Times New Roman" w:hAnsi="Times New Roman" w:cs="Times New Roman"/>
            <w:color w:val="000000"/>
            <w:sz w:val="20"/>
            <w:szCs w:val="20"/>
            <w:lang w:eastAsia="en-CA"/>
          </w:rPr>
          <w:t>Pipit (51°37'N 115°51'W), Bighorn (51°28'N 115°45'W), and Snowflake (51°35'N 115°49'W) lakes</w:t>
        </w:r>
      </w:ins>
      <w:del w:id="51" w:author="Blake Stuparyk" w:date="2023-01-04T15:05:00Z">
        <w:r w:rsidR="009310E6" w:rsidRPr="00B43826" w:rsidDel="004F074A">
          <w:rPr>
            <w:rFonts w:ascii="Times New Roman" w:eastAsia="Times New Roman" w:hAnsi="Times New Roman" w:cs="Times New Roman"/>
            <w:color w:val="000000"/>
            <w:sz w:val="20"/>
            <w:szCs w:val="20"/>
            <w:lang w:eastAsia="en-CA"/>
          </w:rPr>
          <w:delText xml:space="preserve">Each </w:delText>
        </w:r>
      </w:del>
      <w:del w:id="52" w:author="Blake Stuparyk" w:date="2023-01-04T15:02:00Z">
        <w:r w:rsidR="009310E6" w:rsidRPr="00B43826" w:rsidDel="00317BC4">
          <w:rPr>
            <w:rFonts w:ascii="Times New Roman" w:eastAsia="Times New Roman" w:hAnsi="Times New Roman" w:cs="Times New Roman"/>
            <w:color w:val="000000"/>
            <w:sz w:val="20"/>
            <w:szCs w:val="20"/>
            <w:lang w:eastAsia="en-CA"/>
          </w:rPr>
          <w:delText xml:space="preserve">study </w:delText>
        </w:r>
      </w:del>
      <w:del w:id="53" w:author="Blake Stuparyk" w:date="2023-01-04T15:05:00Z">
        <w:r w:rsidR="009310E6" w:rsidRPr="00B43826" w:rsidDel="004F074A">
          <w:rPr>
            <w:rFonts w:ascii="Times New Roman" w:eastAsia="Times New Roman" w:hAnsi="Times New Roman" w:cs="Times New Roman"/>
            <w:color w:val="000000"/>
            <w:sz w:val="20"/>
            <w:szCs w:val="20"/>
            <w:lang w:eastAsia="en-CA"/>
          </w:rPr>
          <w:delText>lake</w:delText>
        </w:r>
      </w:del>
      <w:ins w:id="54" w:author="Blake Stuparyk" w:date="2023-01-04T15:03:00Z">
        <w:r>
          <w:rPr>
            <w:rFonts w:ascii="Times New Roman" w:eastAsia="Times New Roman" w:hAnsi="Times New Roman" w:cs="Times New Roman"/>
            <w:color w:val="000000"/>
            <w:sz w:val="20"/>
            <w:szCs w:val="20"/>
            <w:lang w:eastAsia="en-CA"/>
          </w:rPr>
          <w:t xml:space="preserve"> are naturally fishless but</w:t>
        </w:r>
      </w:ins>
      <w:ins w:id="55" w:author="Blake Stuparyk" w:date="2023-01-04T15:04:00Z">
        <w:r>
          <w:rPr>
            <w:rFonts w:ascii="Times New Roman" w:eastAsia="Times New Roman" w:hAnsi="Times New Roman" w:cs="Times New Roman"/>
            <w:color w:val="000000"/>
            <w:sz w:val="20"/>
            <w:szCs w:val="20"/>
            <w:lang w:eastAsia="en-CA"/>
          </w:rPr>
          <w:t xml:space="preserve"> were </w:t>
        </w:r>
      </w:ins>
      <w:ins w:id="56" w:author="Blake Stuparyk" w:date="2023-01-04T15:06:00Z">
        <w:r>
          <w:rPr>
            <w:rFonts w:ascii="Times New Roman" w:eastAsia="Times New Roman" w:hAnsi="Times New Roman" w:cs="Times New Roman"/>
            <w:color w:val="000000"/>
            <w:sz w:val="20"/>
            <w:szCs w:val="20"/>
            <w:lang w:eastAsia="en-CA"/>
          </w:rPr>
          <w:t>uniquely</w:t>
        </w:r>
      </w:ins>
      <w:ins w:id="57" w:author="Blake Stuparyk" w:date="2023-01-04T15:04:00Z">
        <w:r>
          <w:rPr>
            <w:rFonts w:ascii="Times New Roman" w:eastAsia="Times New Roman" w:hAnsi="Times New Roman" w:cs="Times New Roman"/>
            <w:color w:val="000000"/>
            <w:sz w:val="20"/>
            <w:szCs w:val="20"/>
            <w:lang w:eastAsia="en-CA"/>
          </w:rPr>
          <w:t xml:space="preserve"> stocked with a variety of non-native sportfish and</w:t>
        </w:r>
      </w:ins>
      <w:r w:rsidR="009310E6" w:rsidRPr="00B43826">
        <w:rPr>
          <w:rFonts w:ascii="Times New Roman" w:eastAsia="Times New Roman" w:hAnsi="Times New Roman" w:cs="Times New Roman"/>
          <w:color w:val="000000"/>
          <w:sz w:val="20"/>
          <w:szCs w:val="20"/>
          <w:lang w:eastAsia="en-CA"/>
        </w:rPr>
        <w:t xml:space="preserve"> </w:t>
      </w:r>
      <w:ins w:id="58" w:author="Blake Stuparyk" w:date="2023-01-04T15:03:00Z">
        <w:r>
          <w:rPr>
            <w:rFonts w:ascii="Times New Roman" w:eastAsia="Times New Roman" w:hAnsi="Times New Roman" w:cs="Times New Roman"/>
            <w:color w:val="000000"/>
            <w:sz w:val="20"/>
            <w:szCs w:val="20"/>
            <w:lang w:eastAsia="en-CA"/>
          </w:rPr>
          <w:t xml:space="preserve">has </w:t>
        </w:r>
      </w:ins>
      <w:del w:id="59" w:author="Blake Stuparyk" w:date="2023-01-04T15:00:00Z">
        <w:r w:rsidR="009310E6" w:rsidRPr="00B43826" w:rsidDel="00317BC4">
          <w:rPr>
            <w:rFonts w:ascii="Times New Roman" w:eastAsia="Times New Roman" w:hAnsi="Times New Roman" w:cs="Times New Roman"/>
            <w:color w:val="000000"/>
            <w:sz w:val="20"/>
            <w:szCs w:val="20"/>
            <w:lang w:eastAsia="en-CA"/>
          </w:rPr>
          <w:delText xml:space="preserve">is characterized </w:delText>
        </w:r>
      </w:del>
      <w:del w:id="60" w:author="Blake Stuparyk" w:date="2023-01-04T15:03:00Z">
        <w:r w:rsidR="009310E6" w:rsidRPr="00B43826" w:rsidDel="004F074A">
          <w:rPr>
            <w:rFonts w:ascii="Times New Roman" w:eastAsia="Times New Roman" w:hAnsi="Times New Roman" w:cs="Times New Roman"/>
            <w:color w:val="000000"/>
            <w:sz w:val="20"/>
            <w:szCs w:val="20"/>
            <w:lang w:eastAsia="en-CA"/>
          </w:rPr>
          <w:delText xml:space="preserve">by </w:delText>
        </w:r>
      </w:del>
      <w:r w:rsidR="009310E6" w:rsidRPr="00B43826">
        <w:rPr>
          <w:rFonts w:ascii="Times New Roman" w:eastAsia="Times New Roman" w:hAnsi="Times New Roman" w:cs="Times New Roman"/>
          <w:color w:val="000000"/>
          <w:sz w:val="20"/>
          <w:szCs w:val="20"/>
          <w:lang w:eastAsia="en-CA"/>
        </w:rPr>
        <w:t xml:space="preserve">a unique history of resource management practices (Table </w:t>
      </w:r>
      <w:r w:rsidR="00EE62B7" w:rsidRPr="00B43826">
        <w:rPr>
          <w:rFonts w:ascii="Times New Roman" w:eastAsia="Times New Roman" w:hAnsi="Times New Roman" w:cs="Times New Roman"/>
          <w:color w:val="000000"/>
          <w:sz w:val="20"/>
          <w:szCs w:val="20"/>
          <w:lang w:eastAsia="en-CA"/>
        </w:rPr>
        <w:t>1</w:t>
      </w:r>
      <w:r w:rsidR="009310E6" w:rsidRPr="00B43826">
        <w:rPr>
          <w:rFonts w:ascii="Times New Roman" w:eastAsia="Times New Roman" w:hAnsi="Times New Roman" w:cs="Times New Roman"/>
          <w:color w:val="000000"/>
          <w:sz w:val="20"/>
          <w:szCs w:val="20"/>
          <w:lang w:eastAsia="en-CA"/>
        </w:rPr>
        <w:t>).</w:t>
      </w:r>
      <w:r w:rsidR="000B1088" w:rsidRPr="00B43826">
        <w:rPr>
          <w:rFonts w:ascii="Times New Roman" w:eastAsia="Times New Roman" w:hAnsi="Times New Roman" w:cs="Times New Roman"/>
          <w:color w:val="000000"/>
          <w:sz w:val="20"/>
          <w:szCs w:val="20"/>
          <w:lang w:eastAsia="en-CA"/>
        </w:rPr>
        <w:t xml:space="preserve"> </w:t>
      </w:r>
      <w:ins w:id="61" w:author="Blake Stuparyk" w:date="2023-01-04T15:05:00Z">
        <w:r>
          <w:rPr>
            <w:rFonts w:ascii="Times New Roman" w:eastAsia="Times New Roman" w:hAnsi="Times New Roman" w:cs="Times New Roman"/>
            <w:color w:val="000000"/>
            <w:sz w:val="20"/>
            <w:szCs w:val="20"/>
            <w:lang w:eastAsia="en-CA"/>
          </w:rPr>
          <w:t xml:space="preserve">In contrast, </w:t>
        </w:r>
      </w:ins>
      <w:commentRangeStart w:id="62"/>
      <w:r w:rsidR="009310E6" w:rsidRPr="00B43826">
        <w:rPr>
          <w:rFonts w:ascii="Times New Roman" w:eastAsia="Times New Roman" w:hAnsi="Times New Roman" w:cs="Times New Roman"/>
          <w:color w:val="000000"/>
          <w:sz w:val="20"/>
          <w:szCs w:val="20"/>
          <w:lang w:eastAsia="en-CA"/>
        </w:rPr>
        <w:t>Harrison Lake (51°33'N 115°48'W) contains a native Bull Trout (</w:t>
      </w:r>
      <w:r w:rsidR="009310E6" w:rsidRPr="00B43826">
        <w:rPr>
          <w:rFonts w:ascii="Times New Roman" w:eastAsia="Times New Roman" w:hAnsi="Times New Roman" w:cs="Times New Roman"/>
          <w:i/>
          <w:iCs/>
          <w:color w:val="000000"/>
          <w:sz w:val="20"/>
          <w:szCs w:val="20"/>
          <w:shd w:val="clear" w:color="auto" w:fill="FFFFFF"/>
          <w:lang w:eastAsia="en-CA"/>
        </w:rPr>
        <w:t>Salvelinus confluentus,</w:t>
      </w:r>
      <w:r w:rsidR="009310E6" w:rsidRPr="00B43826">
        <w:rPr>
          <w:rFonts w:ascii="Times New Roman" w:hAnsi="Times New Roman" w:cs="Times New Roman"/>
          <w:sz w:val="20"/>
          <w:szCs w:val="20"/>
        </w:rPr>
        <w:t xml:space="preserve"> </w:t>
      </w:r>
      <w:r w:rsidR="009310E6" w:rsidRPr="00B43826">
        <w:rPr>
          <w:rFonts w:ascii="Times New Roman" w:eastAsia="Times New Roman" w:hAnsi="Times New Roman" w:cs="Times New Roman"/>
          <w:iCs/>
          <w:color w:val="000000"/>
          <w:sz w:val="20"/>
          <w:szCs w:val="20"/>
          <w:shd w:val="clear" w:color="auto" w:fill="FFFFFF"/>
          <w:lang w:eastAsia="en-CA"/>
        </w:rPr>
        <w:t>Suckley 1859</w:t>
      </w:r>
      <w:r w:rsidR="009310E6" w:rsidRPr="00B43826">
        <w:rPr>
          <w:rFonts w:ascii="Times New Roman" w:eastAsia="Times New Roman" w:hAnsi="Times New Roman" w:cs="Times New Roman"/>
          <w:color w:val="000000"/>
          <w:sz w:val="20"/>
          <w:szCs w:val="20"/>
          <w:shd w:val="clear" w:color="auto" w:fill="FFFFFF"/>
          <w:lang w:eastAsia="en-CA"/>
        </w:rPr>
        <w:t>) population,</w:t>
      </w:r>
      <w:r w:rsidR="009310E6" w:rsidRPr="00B43826">
        <w:rPr>
          <w:rFonts w:ascii="Times New Roman" w:eastAsia="Times New Roman" w:hAnsi="Times New Roman" w:cs="Times New Roman"/>
          <w:color w:val="000000"/>
          <w:sz w:val="20"/>
          <w:szCs w:val="20"/>
          <w:lang w:eastAsia="en-CA"/>
        </w:rPr>
        <w:t xml:space="preserve"> providing a case study of a relatively unperturbed alpine lake with a natural fish community.</w:t>
      </w:r>
      <w:commentRangeEnd w:id="62"/>
      <w:r w:rsidR="00317BC4">
        <w:rPr>
          <w:rStyle w:val="CommentReference"/>
        </w:rPr>
        <w:commentReference w:id="62"/>
      </w:r>
      <w:r w:rsidR="009310E6" w:rsidRPr="00B43826">
        <w:rPr>
          <w:rFonts w:ascii="Times New Roman" w:eastAsia="Times New Roman" w:hAnsi="Times New Roman" w:cs="Times New Roman"/>
          <w:color w:val="000000"/>
          <w:sz w:val="20"/>
          <w:szCs w:val="20"/>
          <w:lang w:eastAsia="en-CA"/>
        </w:rPr>
        <w:t xml:space="preserve"> </w:t>
      </w:r>
      <w:del w:id="63" w:author="Blake Stuparyk" w:date="2023-01-04T15:05:00Z">
        <w:r w:rsidR="009310E6" w:rsidRPr="00B43826" w:rsidDel="004F074A">
          <w:rPr>
            <w:rFonts w:ascii="Times New Roman" w:eastAsia="Times New Roman" w:hAnsi="Times New Roman" w:cs="Times New Roman"/>
            <w:color w:val="000000"/>
            <w:sz w:val="20"/>
            <w:szCs w:val="20"/>
            <w:lang w:eastAsia="en-CA"/>
          </w:rPr>
          <w:delText xml:space="preserve">In contrast, Pipit (51°37'N 115°51'W), Bighorn (51°28'N 115°45'W), and Snowflake (51°35'N 115°49'W) lakes were once fishless but </w:delText>
        </w:r>
      </w:del>
      <w:del w:id="64" w:author="Blake Stuparyk" w:date="2023-01-04T15:02:00Z">
        <w:r w:rsidR="009310E6" w:rsidRPr="00B43826" w:rsidDel="00317BC4">
          <w:rPr>
            <w:rFonts w:ascii="Times New Roman" w:eastAsia="Times New Roman" w:hAnsi="Times New Roman" w:cs="Times New Roman"/>
            <w:color w:val="000000"/>
            <w:sz w:val="20"/>
            <w:szCs w:val="20"/>
            <w:lang w:eastAsia="en-CA"/>
          </w:rPr>
          <w:delText>have historically been</w:delText>
        </w:r>
      </w:del>
      <w:del w:id="65" w:author="Blake Stuparyk" w:date="2023-01-04T15:05:00Z">
        <w:r w:rsidR="009310E6" w:rsidRPr="00B43826" w:rsidDel="004F074A">
          <w:rPr>
            <w:rFonts w:ascii="Times New Roman" w:eastAsia="Times New Roman" w:hAnsi="Times New Roman" w:cs="Times New Roman"/>
            <w:color w:val="000000"/>
            <w:sz w:val="20"/>
            <w:szCs w:val="20"/>
            <w:lang w:eastAsia="en-CA"/>
          </w:rPr>
          <w:delText xml:space="preserve"> stocked with a variety of non-native sportfish (Table </w:delText>
        </w:r>
        <w:r w:rsidR="00EE62B7" w:rsidRPr="00B43826" w:rsidDel="004F074A">
          <w:rPr>
            <w:rFonts w:ascii="Times New Roman" w:eastAsia="Times New Roman" w:hAnsi="Times New Roman" w:cs="Times New Roman"/>
            <w:color w:val="000000"/>
            <w:sz w:val="20"/>
            <w:szCs w:val="20"/>
            <w:lang w:eastAsia="en-CA"/>
          </w:rPr>
          <w:delText>1</w:delText>
        </w:r>
        <w:r w:rsidR="009310E6" w:rsidRPr="00B43826" w:rsidDel="004F074A">
          <w:rPr>
            <w:rFonts w:ascii="Times New Roman" w:eastAsia="Times New Roman" w:hAnsi="Times New Roman" w:cs="Times New Roman"/>
            <w:color w:val="000000"/>
            <w:sz w:val="20"/>
            <w:szCs w:val="20"/>
            <w:lang w:eastAsia="en-CA"/>
          </w:rPr>
          <w:delText xml:space="preserve">). </w:delText>
        </w:r>
      </w:del>
      <w:del w:id="66" w:author="Blake Stuparyk" w:date="2023-01-04T15:06:00Z">
        <w:r w:rsidR="009310E6" w:rsidRPr="00B43826" w:rsidDel="004F074A">
          <w:rPr>
            <w:rFonts w:ascii="Times New Roman" w:eastAsia="Times New Roman" w:hAnsi="Times New Roman" w:cs="Times New Roman"/>
            <w:color w:val="000000"/>
            <w:sz w:val="20"/>
            <w:szCs w:val="20"/>
            <w:lang w:eastAsia="en-CA"/>
          </w:rPr>
          <w:delText>Further,</w:delText>
        </w:r>
      </w:del>
      <w:ins w:id="67" w:author="Blake Stuparyk" w:date="2023-01-04T15:06:00Z">
        <w:r>
          <w:rPr>
            <w:rFonts w:ascii="Times New Roman" w:eastAsia="Times New Roman" w:hAnsi="Times New Roman" w:cs="Times New Roman"/>
            <w:color w:val="000000"/>
            <w:sz w:val="20"/>
            <w:szCs w:val="20"/>
            <w:lang w:eastAsia="en-CA"/>
          </w:rPr>
          <w:t>These</w:t>
        </w:r>
      </w:ins>
      <w:r w:rsidR="009310E6" w:rsidRPr="00B43826">
        <w:rPr>
          <w:rFonts w:ascii="Times New Roman" w:eastAsia="Times New Roman" w:hAnsi="Times New Roman" w:cs="Times New Roman"/>
          <w:color w:val="000000"/>
          <w:sz w:val="20"/>
          <w:szCs w:val="20"/>
          <w:lang w:eastAsia="en-CA"/>
        </w:rPr>
        <w:t xml:space="preserve"> attempts at restoration to a naturally fishless state </w:t>
      </w:r>
      <w:del w:id="68" w:author="Blake Stuparyk" w:date="2023-01-04T15:06:00Z">
        <w:r w:rsidR="009310E6" w:rsidRPr="00B43826" w:rsidDel="004F074A">
          <w:rPr>
            <w:rFonts w:ascii="Times New Roman" w:eastAsia="Times New Roman" w:hAnsi="Times New Roman" w:cs="Times New Roman"/>
            <w:color w:val="000000"/>
            <w:sz w:val="20"/>
            <w:szCs w:val="20"/>
            <w:lang w:eastAsia="en-CA"/>
          </w:rPr>
          <w:delText xml:space="preserve">differed among the lakes, </w:delText>
        </w:r>
      </w:del>
      <w:r w:rsidR="009310E6" w:rsidRPr="00B43826">
        <w:rPr>
          <w:rFonts w:ascii="Times New Roman" w:eastAsia="Times New Roman" w:hAnsi="Times New Roman" w:cs="Times New Roman"/>
          <w:color w:val="000000"/>
          <w:sz w:val="20"/>
          <w:szCs w:val="20"/>
          <w:lang w:eastAsia="en-CA"/>
        </w:rPr>
        <w:t>includ</w:t>
      </w:r>
      <w:ins w:id="69" w:author="Blake Stuparyk" w:date="2023-01-04T15:06:00Z">
        <w:r>
          <w:rPr>
            <w:rFonts w:ascii="Times New Roman" w:eastAsia="Times New Roman" w:hAnsi="Times New Roman" w:cs="Times New Roman"/>
            <w:color w:val="000000"/>
            <w:sz w:val="20"/>
            <w:szCs w:val="20"/>
            <w:lang w:eastAsia="en-CA"/>
          </w:rPr>
          <w:t>es</w:t>
        </w:r>
      </w:ins>
      <w:del w:id="70" w:author="Blake Stuparyk" w:date="2023-01-04T15:06:00Z">
        <w:r w:rsidR="009310E6" w:rsidRPr="00B43826" w:rsidDel="004F074A">
          <w:rPr>
            <w:rFonts w:ascii="Times New Roman" w:eastAsia="Times New Roman" w:hAnsi="Times New Roman" w:cs="Times New Roman"/>
            <w:color w:val="000000"/>
            <w:sz w:val="20"/>
            <w:szCs w:val="20"/>
            <w:lang w:eastAsia="en-CA"/>
          </w:rPr>
          <w:delText>ing</w:delText>
        </w:r>
      </w:del>
      <w:r w:rsidR="009310E6" w:rsidRPr="00B43826">
        <w:rPr>
          <w:rFonts w:ascii="Times New Roman" w:eastAsia="Times New Roman" w:hAnsi="Times New Roman" w:cs="Times New Roman"/>
          <w:color w:val="000000"/>
          <w:sz w:val="20"/>
          <w:szCs w:val="20"/>
          <w:lang w:eastAsia="en-CA"/>
        </w:rPr>
        <w:t xml:space="preserve"> active removal of introduced fish via gill-netting (Bighorn Lake), passive </w:t>
      </w:r>
      <w:r w:rsidR="009310E6" w:rsidRPr="00B43826">
        <w:rPr>
          <w:rFonts w:ascii="Times New Roman" w:eastAsia="Times New Roman" w:hAnsi="Times New Roman" w:cs="Times New Roman"/>
          <w:color w:val="000000"/>
          <w:sz w:val="20"/>
          <w:szCs w:val="20"/>
          <w:lang w:eastAsia="en-CA"/>
        </w:rPr>
        <w:lastRenderedPageBreak/>
        <w:t xml:space="preserve">extirpation of introduced fish (Pipit Lake) and deliberate reintroduction of an extirpated keystone zooplankton species (Snowflake Lake). </w:t>
      </w:r>
    </w:p>
    <w:p w14:paraId="3B976A05" w14:textId="06995C19" w:rsidR="003459AA" w:rsidRDefault="003459AA" w:rsidP="001132B4">
      <w:pPr>
        <w:spacing w:after="0" w:line="480" w:lineRule="auto"/>
        <w:ind w:firstLine="720"/>
        <w:rPr>
          <w:rFonts w:ascii="Times New Roman" w:eastAsia="Times New Roman" w:hAnsi="Times New Roman" w:cs="Times New Roman"/>
          <w:color w:val="000000"/>
          <w:sz w:val="20"/>
          <w:szCs w:val="20"/>
          <w:lang w:eastAsia="en-CA"/>
        </w:rPr>
      </w:pPr>
      <w:ins w:id="71" w:author="Blake Stuparyk" w:date="2023-01-31T11:41:00Z">
        <w:r>
          <w:rPr>
            <w:rFonts w:ascii="Times New Roman" w:eastAsia="Times New Roman" w:hAnsi="Times New Roman" w:cs="Times New Roman"/>
            <w:color w:val="000000"/>
            <w:sz w:val="20"/>
            <w:szCs w:val="20"/>
            <w:lang w:eastAsia="en-CA"/>
          </w:rPr>
          <w:t xml:space="preserve">To represent </w:t>
        </w:r>
      </w:ins>
      <w:ins w:id="72" w:author="Blake Stuparyk" w:date="2023-01-31T12:40:00Z">
        <w:r w:rsidR="004D2B68">
          <w:rPr>
            <w:rFonts w:ascii="Times New Roman" w:eastAsia="Times New Roman" w:hAnsi="Times New Roman" w:cs="Times New Roman"/>
            <w:color w:val="000000"/>
            <w:sz w:val="20"/>
            <w:szCs w:val="20"/>
            <w:lang w:eastAsia="en-CA"/>
          </w:rPr>
          <w:t xml:space="preserve">the </w:t>
        </w:r>
      </w:ins>
      <w:ins w:id="73" w:author="Blake Stuparyk" w:date="2023-01-31T14:45:00Z">
        <w:r w:rsidR="007C6442">
          <w:rPr>
            <w:rFonts w:ascii="Times New Roman" w:eastAsia="Times New Roman" w:hAnsi="Times New Roman" w:cs="Times New Roman"/>
            <w:color w:val="000000"/>
            <w:sz w:val="20"/>
            <w:szCs w:val="20"/>
            <w:lang w:eastAsia="en-CA"/>
          </w:rPr>
          <w:t>naturally</w:t>
        </w:r>
      </w:ins>
      <w:ins w:id="74" w:author="Blake Stuparyk" w:date="2023-01-31T11:41:00Z">
        <w:r>
          <w:rPr>
            <w:rFonts w:ascii="Times New Roman" w:eastAsia="Times New Roman" w:hAnsi="Times New Roman" w:cs="Times New Roman"/>
            <w:color w:val="000000"/>
            <w:sz w:val="20"/>
            <w:szCs w:val="20"/>
            <w:lang w:eastAsia="en-CA"/>
          </w:rPr>
          <w:t xml:space="preserve"> fishless alpine lake</w:t>
        </w:r>
      </w:ins>
      <w:ins w:id="75" w:author="Blake Stuparyk" w:date="2023-01-31T11:57:00Z">
        <w:r w:rsidR="00926BA4">
          <w:rPr>
            <w:rFonts w:ascii="Times New Roman" w:eastAsia="Times New Roman" w:hAnsi="Times New Roman" w:cs="Times New Roman"/>
            <w:color w:val="000000"/>
            <w:sz w:val="20"/>
            <w:szCs w:val="20"/>
            <w:lang w:eastAsia="en-CA"/>
          </w:rPr>
          <w:t xml:space="preserve"> </w:t>
        </w:r>
      </w:ins>
      <w:ins w:id="76" w:author="Blake Stuparyk" w:date="2023-01-31T11:41:00Z">
        <w:r>
          <w:rPr>
            <w:rFonts w:ascii="Times New Roman" w:eastAsia="Times New Roman" w:hAnsi="Times New Roman" w:cs="Times New Roman"/>
            <w:color w:val="000000"/>
            <w:sz w:val="20"/>
            <w:szCs w:val="20"/>
            <w:lang w:eastAsia="en-CA"/>
          </w:rPr>
          <w:t xml:space="preserve">condition, </w:t>
        </w:r>
      </w:ins>
      <w:ins w:id="77" w:author="Blake Stuparyk" w:date="2023-01-31T11:53:00Z">
        <w:r w:rsidR="00086A6F">
          <w:rPr>
            <w:rFonts w:ascii="Times New Roman" w:eastAsia="Times New Roman" w:hAnsi="Times New Roman" w:cs="Times New Roman"/>
            <w:color w:val="000000"/>
            <w:sz w:val="20"/>
            <w:szCs w:val="20"/>
            <w:lang w:eastAsia="en-CA"/>
          </w:rPr>
          <w:t>we further collected chronologic</w:t>
        </w:r>
      </w:ins>
      <w:ins w:id="78" w:author="Blake Stuparyk" w:date="2023-01-31T11:57:00Z">
        <w:r w:rsidR="00926BA4">
          <w:rPr>
            <w:rFonts w:ascii="Times New Roman" w:eastAsia="Times New Roman" w:hAnsi="Times New Roman" w:cs="Times New Roman"/>
            <w:color w:val="000000"/>
            <w:sz w:val="20"/>
            <w:szCs w:val="20"/>
            <w:lang w:eastAsia="en-CA"/>
          </w:rPr>
          <w:t xml:space="preserve"> zooplankton and environmental</w:t>
        </w:r>
      </w:ins>
      <w:ins w:id="79" w:author="Blake Stuparyk" w:date="2023-01-31T11:53:00Z">
        <w:r w:rsidR="00086A6F">
          <w:rPr>
            <w:rFonts w:ascii="Times New Roman" w:eastAsia="Times New Roman" w:hAnsi="Times New Roman" w:cs="Times New Roman"/>
            <w:color w:val="000000"/>
            <w:sz w:val="20"/>
            <w:szCs w:val="20"/>
            <w:lang w:eastAsia="en-CA"/>
          </w:rPr>
          <w:t xml:space="preserve"> data</w:t>
        </w:r>
      </w:ins>
      <w:ins w:id="80" w:author="Blake Stuparyk" w:date="2023-01-31T14:45:00Z">
        <w:r w:rsidR="007C6442">
          <w:rPr>
            <w:rFonts w:ascii="Times New Roman" w:eastAsia="Times New Roman" w:hAnsi="Times New Roman" w:cs="Times New Roman"/>
            <w:color w:val="000000"/>
            <w:sz w:val="20"/>
            <w:szCs w:val="20"/>
            <w:lang w:eastAsia="en-CA"/>
          </w:rPr>
          <w:t xml:space="preserve"> (1975</w:t>
        </w:r>
      </w:ins>
      <w:ins w:id="81" w:author="Blake Stuparyk" w:date="2023-01-31T14:46:00Z">
        <w:r w:rsidR="007C6442">
          <w:rPr>
            <w:rFonts w:ascii="Times New Roman" w:eastAsia="Times New Roman" w:hAnsi="Times New Roman" w:cs="Times New Roman"/>
            <w:color w:val="000000"/>
            <w:sz w:val="20"/>
            <w:szCs w:val="20"/>
            <w:lang w:eastAsia="en-CA"/>
          </w:rPr>
          <w:t>/200X to 2017 or 2018</w:t>
        </w:r>
        <w:proofErr w:type="gramStart"/>
        <w:r w:rsidR="007C6442">
          <w:rPr>
            <w:rFonts w:ascii="Times New Roman" w:eastAsia="Times New Roman" w:hAnsi="Times New Roman" w:cs="Times New Roman"/>
            <w:color w:val="000000"/>
            <w:sz w:val="20"/>
            <w:szCs w:val="20"/>
            <w:lang w:eastAsia="en-CA"/>
          </w:rPr>
          <w:t xml:space="preserve">) </w:t>
        </w:r>
      </w:ins>
      <w:ins w:id="82" w:author="Blake Stuparyk" w:date="2023-01-31T11:53:00Z">
        <w:r w:rsidR="00086A6F">
          <w:rPr>
            <w:rFonts w:ascii="Times New Roman" w:eastAsia="Times New Roman" w:hAnsi="Times New Roman" w:cs="Times New Roman"/>
            <w:color w:val="000000"/>
            <w:sz w:val="20"/>
            <w:szCs w:val="20"/>
            <w:lang w:eastAsia="en-CA"/>
          </w:rPr>
          <w:t xml:space="preserve"> </w:t>
        </w:r>
      </w:ins>
      <w:ins w:id="83" w:author="Blake Stuparyk" w:date="2023-01-31T12:07:00Z">
        <w:r w:rsidR="00976A3B">
          <w:rPr>
            <w:rFonts w:ascii="Times New Roman" w:eastAsia="Times New Roman" w:hAnsi="Times New Roman" w:cs="Times New Roman"/>
            <w:color w:val="000000"/>
            <w:sz w:val="20"/>
            <w:szCs w:val="20"/>
            <w:lang w:eastAsia="en-CA"/>
          </w:rPr>
          <w:t>for</w:t>
        </w:r>
        <w:proofErr w:type="gramEnd"/>
        <w:r w:rsidR="00976A3B">
          <w:rPr>
            <w:rFonts w:ascii="Times New Roman" w:eastAsia="Times New Roman" w:hAnsi="Times New Roman" w:cs="Times New Roman"/>
            <w:color w:val="000000"/>
            <w:sz w:val="20"/>
            <w:szCs w:val="20"/>
            <w:lang w:eastAsia="en-CA"/>
          </w:rPr>
          <w:t xml:space="preserve"> never</w:t>
        </w:r>
      </w:ins>
      <w:ins w:id="84" w:author="Blake Stuparyk" w:date="2023-01-31T11:53:00Z">
        <w:r w:rsidR="00086A6F">
          <w:rPr>
            <w:rFonts w:ascii="Times New Roman" w:eastAsia="Times New Roman" w:hAnsi="Times New Roman" w:cs="Times New Roman"/>
            <w:color w:val="000000"/>
            <w:sz w:val="20"/>
            <w:szCs w:val="20"/>
            <w:lang w:eastAsia="en-CA"/>
          </w:rPr>
          <w:t xml:space="preserve"> stocked</w:t>
        </w:r>
      </w:ins>
      <w:ins w:id="85" w:author="Blake Stuparyk" w:date="2023-01-31T11:57:00Z">
        <w:r w:rsidR="00926BA4">
          <w:rPr>
            <w:rFonts w:ascii="Times New Roman" w:eastAsia="Times New Roman" w:hAnsi="Times New Roman" w:cs="Times New Roman"/>
            <w:color w:val="000000"/>
            <w:sz w:val="20"/>
            <w:szCs w:val="20"/>
            <w:lang w:eastAsia="en-CA"/>
          </w:rPr>
          <w:t>,</w:t>
        </w:r>
      </w:ins>
      <w:ins w:id="86" w:author="Blake Stuparyk" w:date="2023-01-31T11:53:00Z">
        <w:r w:rsidR="00086A6F">
          <w:rPr>
            <w:rFonts w:ascii="Times New Roman" w:eastAsia="Times New Roman" w:hAnsi="Times New Roman" w:cs="Times New Roman"/>
            <w:color w:val="000000"/>
            <w:sz w:val="20"/>
            <w:szCs w:val="20"/>
            <w:lang w:eastAsia="en-CA"/>
          </w:rPr>
          <w:t xml:space="preserve"> </w:t>
        </w:r>
      </w:ins>
      <w:ins w:id="87" w:author="Blake Stuparyk" w:date="2023-01-31T11:56:00Z">
        <w:r w:rsidR="00086A6F">
          <w:rPr>
            <w:rFonts w:ascii="Times New Roman" w:eastAsia="Times New Roman" w:hAnsi="Times New Roman" w:cs="Times New Roman"/>
            <w:color w:val="000000"/>
            <w:sz w:val="20"/>
            <w:szCs w:val="20"/>
            <w:lang w:eastAsia="en-CA"/>
          </w:rPr>
          <w:t>but human visited</w:t>
        </w:r>
      </w:ins>
      <w:ins w:id="88" w:author="Blake Stuparyk" w:date="2023-01-31T11:57:00Z">
        <w:r w:rsidR="00926BA4">
          <w:rPr>
            <w:rFonts w:ascii="Times New Roman" w:eastAsia="Times New Roman" w:hAnsi="Times New Roman" w:cs="Times New Roman"/>
            <w:color w:val="000000"/>
            <w:sz w:val="20"/>
            <w:szCs w:val="20"/>
            <w:lang w:eastAsia="en-CA"/>
          </w:rPr>
          <w:t xml:space="preserve">, </w:t>
        </w:r>
      </w:ins>
      <w:ins w:id="89" w:author="Blake Stuparyk" w:date="2023-01-31T11:53:00Z">
        <w:r w:rsidR="00086A6F">
          <w:rPr>
            <w:rFonts w:ascii="Times New Roman" w:eastAsia="Times New Roman" w:hAnsi="Times New Roman" w:cs="Times New Roman"/>
            <w:color w:val="000000"/>
            <w:sz w:val="20"/>
            <w:szCs w:val="20"/>
            <w:lang w:eastAsia="en-CA"/>
          </w:rPr>
          <w:t xml:space="preserve">alpine lakes </w:t>
        </w:r>
      </w:ins>
      <w:ins w:id="90" w:author="Blake Stuparyk" w:date="2023-01-31T12:01:00Z">
        <w:r w:rsidR="00AB3599">
          <w:rPr>
            <w:rFonts w:ascii="Times New Roman" w:eastAsia="Times New Roman" w:hAnsi="Times New Roman" w:cs="Times New Roman"/>
            <w:color w:val="000000"/>
            <w:sz w:val="20"/>
            <w:szCs w:val="20"/>
            <w:lang w:eastAsia="en-CA"/>
          </w:rPr>
          <w:t xml:space="preserve">at </w:t>
        </w:r>
      </w:ins>
      <w:ins w:id="91" w:author="Blake Stuparyk" w:date="2023-01-31T12:38:00Z">
        <w:r w:rsidR="004D2B68">
          <w:rPr>
            <w:rFonts w:ascii="Times New Roman" w:eastAsia="Times New Roman" w:hAnsi="Times New Roman" w:cs="Times New Roman"/>
            <w:color w:val="000000"/>
            <w:sz w:val="20"/>
            <w:szCs w:val="20"/>
            <w:lang w:eastAsia="en-CA"/>
          </w:rPr>
          <w:t>similar</w:t>
        </w:r>
      </w:ins>
      <w:ins w:id="92" w:author="Blake Stuparyk" w:date="2023-01-31T12:01:00Z">
        <w:r w:rsidR="00AB3599">
          <w:rPr>
            <w:rFonts w:ascii="Times New Roman" w:eastAsia="Times New Roman" w:hAnsi="Times New Roman" w:cs="Times New Roman"/>
            <w:color w:val="000000"/>
            <w:sz w:val="20"/>
            <w:szCs w:val="20"/>
            <w:lang w:eastAsia="en-CA"/>
          </w:rPr>
          <w:t xml:space="preserve"> relative latitude </w:t>
        </w:r>
      </w:ins>
      <w:ins w:id="93" w:author="Blake Stuparyk" w:date="2023-01-31T11:53:00Z">
        <w:r w:rsidR="00086A6F">
          <w:rPr>
            <w:rFonts w:ascii="Times New Roman" w:eastAsia="Times New Roman" w:hAnsi="Times New Roman" w:cs="Times New Roman"/>
            <w:color w:val="000000"/>
            <w:sz w:val="20"/>
            <w:szCs w:val="20"/>
            <w:lang w:eastAsia="en-CA"/>
          </w:rPr>
          <w:t>with similar environmental conditions and elevations in</w:t>
        </w:r>
      </w:ins>
      <w:ins w:id="94" w:author="Blake Stuparyk" w:date="2023-01-31T11:56:00Z">
        <w:r w:rsidR="00086A6F">
          <w:rPr>
            <w:rFonts w:ascii="Times New Roman" w:eastAsia="Times New Roman" w:hAnsi="Times New Roman" w:cs="Times New Roman"/>
            <w:color w:val="000000"/>
            <w:sz w:val="20"/>
            <w:szCs w:val="20"/>
            <w:lang w:eastAsia="en-CA"/>
          </w:rPr>
          <w:t xml:space="preserve"> the </w:t>
        </w:r>
      </w:ins>
      <w:ins w:id="95" w:author="Blake Stuparyk" w:date="2023-01-31T12:01:00Z">
        <w:r w:rsidR="00AB3599">
          <w:rPr>
            <w:rFonts w:ascii="Times New Roman" w:eastAsia="Times New Roman" w:hAnsi="Times New Roman" w:cs="Times New Roman"/>
            <w:color w:val="000000"/>
            <w:sz w:val="20"/>
            <w:szCs w:val="20"/>
            <w:lang w:eastAsia="en-CA"/>
          </w:rPr>
          <w:t xml:space="preserve">Canadian Rockies. These lakes </w:t>
        </w:r>
      </w:ins>
      <w:ins w:id="96" w:author="Blake Stuparyk" w:date="2023-01-31T14:46:00Z">
        <w:r w:rsidR="007C6442">
          <w:rPr>
            <w:rFonts w:ascii="Times New Roman" w:eastAsia="Times New Roman" w:hAnsi="Times New Roman" w:cs="Times New Roman"/>
            <w:color w:val="000000"/>
            <w:sz w:val="20"/>
            <w:szCs w:val="20"/>
            <w:lang w:eastAsia="en-CA"/>
          </w:rPr>
          <w:t>are</w:t>
        </w:r>
      </w:ins>
      <w:ins w:id="97" w:author="Blake Stuparyk" w:date="2023-01-31T12:06:00Z">
        <w:r w:rsidR="00976A3B">
          <w:rPr>
            <w:rFonts w:ascii="Times New Roman" w:eastAsia="Times New Roman" w:hAnsi="Times New Roman" w:cs="Times New Roman"/>
            <w:color w:val="000000"/>
            <w:sz w:val="20"/>
            <w:szCs w:val="20"/>
            <w:lang w:eastAsia="en-CA"/>
          </w:rPr>
          <w:t xml:space="preserve"> Sentinel</w:t>
        </w:r>
      </w:ins>
      <w:ins w:id="98" w:author="Blake Stuparyk" w:date="2023-01-31T12:12:00Z">
        <w:r w:rsidR="00883F2E">
          <w:rPr>
            <w:rFonts w:ascii="Times New Roman" w:eastAsia="Times New Roman" w:hAnsi="Times New Roman" w:cs="Times New Roman"/>
            <w:color w:val="000000"/>
            <w:sz w:val="20"/>
            <w:szCs w:val="20"/>
            <w:lang w:eastAsia="en-CA"/>
          </w:rPr>
          <w:t xml:space="preserve"> (</w:t>
        </w:r>
        <w:r w:rsidR="00883F2E" w:rsidRPr="00883F2E">
          <w:rPr>
            <w:rFonts w:ascii="Times New Roman" w:eastAsia="Times New Roman" w:hAnsi="Times New Roman" w:cs="Times New Roman"/>
            <w:color w:val="000000"/>
            <w:sz w:val="20"/>
            <w:szCs w:val="20"/>
            <w:lang w:eastAsia="en-CA"/>
          </w:rPr>
          <w:t>51°20'04.7"N</w:t>
        </w:r>
      </w:ins>
      <w:ins w:id="99" w:author="Blake Stuparyk" w:date="2023-01-31T12:13:00Z">
        <w:r w:rsidR="00883F2E">
          <w:rPr>
            <w:rFonts w:ascii="Times New Roman" w:eastAsia="Times New Roman" w:hAnsi="Times New Roman" w:cs="Times New Roman"/>
            <w:color w:val="000000"/>
            <w:sz w:val="20"/>
            <w:szCs w:val="20"/>
            <w:lang w:eastAsia="en-CA"/>
          </w:rPr>
          <w:t xml:space="preserve"> </w:t>
        </w:r>
      </w:ins>
      <w:ins w:id="100" w:author="Blake Stuparyk" w:date="2023-01-31T12:12:00Z">
        <w:r w:rsidR="00883F2E" w:rsidRPr="00883F2E">
          <w:rPr>
            <w:rFonts w:ascii="Times New Roman" w:eastAsia="Times New Roman" w:hAnsi="Times New Roman" w:cs="Times New Roman"/>
            <w:color w:val="000000"/>
            <w:sz w:val="20"/>
            <w:szCs w:val="20"/>
            <w:lang w:eastAsia="en-CA"/>
          </w:rPr>
          <w:t>116°13'14.9"W</w:t>
        </w:r>
        <w:r w:rsidR="00883F2E">
          <w:rPr>
            <w:rFonts w:ascii="Times New Roman" w:eastAsia="Times New Roman" w:hAnsi="Times New Roman" w:cs="Times New Roman"/>
            <w:color w:val="000000"/>
            <w:sz w:val="20"/>
            <w:szCs w:val="20"/>
            <w:lang w:eastAsia="en-CA"/>
          </w:rPr>
          <w:t>; aka Minnestimma Lake)</w:t>
        </w:r>
      </w:ins>
      <w:ins w:id="101" w:author="Blake Stuparyk" w:date="2023-01-31T12:06:00Z">
        <w:r w:rsidR="00976A3B">
          <w:rPr>
            <w:rFonts w:ascii="Times New Roman" w:eastAsia="Times New Roman" w:hAnsi="Times New Roman" w:cs="Times New Roman"/>
            <w:color w:val="000000"/>
            <w:sz w:val="20"/>
            <w:szCs w:val="20"/>
            <w:lang w:eastAsia="en-CA"/>
          </w:rPr>
          <w:t xml:space="preserve"> and E</w:t>
        </w:r>
      </w:ins>
      <w:ins w:id="102" w:author="Blake Stuparyk" w:date="2023-01-31T12:07:00Z">
        <w:r w:rsidR="00976A3B">
          <w:rPr>
            <w:rFonts w:ascii="Times New Roman" w:eastAsia="Times New Roman" w:hAnsi="Times New Roman" w:cs="Times New Roman"/>
            <w:color w:val="000000"/>
            <w:sz w:val="20"/>
            <w:szCs w:val="20"/>
            <w:lang w:eastAsia="en-CA"/>
          </w:rPr>
          <w:t>iffel Lake</w:t>
        </w:r>
      </w:ins>
      <w:ins w:id="103" w:author="Blake Stuparyk" w:date="2023-01-31T12:13:00Z">
        <w:r w:rsidR="00883F2E">
          <w:rPr>
            <w:rFonts w:ascii="Times New Roman" w:eastAsia="Times New Roman" w:hAnsi="Times New Roman" w:cs="Times New Roman"/>
            <w:color w:val="000000"/>
            <w:sz w:val="20"/>
            <w:szCs w:val="20"/>
            <w:lang w:eastAsia="en-CA"/>
          </w:rPr>
          <w:t xml:space="preserve"> (</w:t>
        </w:r>
        <w:r w:rsidR="00883F2E" w:rsidRPr="00883F2E">
          <w:rPr>
            <w:rFonts w:ascii="Times New Roman" w:eastAsia="Times New Roman" w:hAnsi="Times New Roman" w:cs="Times New Roman"/>
            <w:color w:val="000000"/>
            <w:sz w:val="20"/>
            <w:szCs w:val="20"/>
            <w:lang w:eastAsia="en-CA"/>
          </w:rPr>
          <w:t>51°19'16.9"N</w:t>
        </w:r>
        <w:r w:rsidR="00883F2E">
          <w:rPr>
            <w:rFonts w:ascii="Times New Roman" w:eastAsia="Times New Roman" w:hAnsi="Times New Roman" w:cs="Times New Roman"/>
            <w:color w:val="000000"/>
            <w:sz w:val="20"/>
            <w:szCs w:val="20"/>
            <w:lang w:eastAsia="en-CA"/>
          </w:rPr>
          <w:t xml:space="preserve"> </w:t>
        </w:r>
        <w:r w:rsidR="00883F2E" w:rsidRPr="00883F2E">
          <w:rPr>
            <w:rFonts w:ascii="Times New Roman" w:eastAsia="Times New Roman" w:hAnsi="Times New Roman" w:cs="Times New Roman"/>
            <w:color w:val="000000"/>
            <w:sz w:val="20"/>
            <w:szCs w:val="20"/>
            <w:lang w:eastAsia="en-CA"/>
          </w:rPr>
          <w:t>116°14'37.9"W</w:t>
        </w:r>
        <w:r w:rsidR="00883F2E">
          <w:rPr>
            <w:rFonts w:ascii="Times New Roman" w:eastAsia="Times New Roman" w:hAnsi="Times New Roman" w:cs="Times New Roman"/>
            <w:color w:val="000000"/>
            <w:sz w:val="20"/>
            <w:szCs w:val="20"/>
            <w:lang w:eastAsia="en-CA"/>
          </w:rPr>
          <w:t>)</w:t>
        </w:r>
      </w:ins>
      <w:ins w:id="104" w:author="Blake Stuparyk" w:date="2023-01-31T12:07:00Z">
        <w:r w:rsidR="00976A3B">
          <w:rPr>
            <w:rFonts w:ascii="Times New Roman" w:eastAsia="Times New Roman" w:hAnsi="Times New Roman" w:cs="Times New Roman"/>
            <w:color w:val="000000"/>
            <w:sz w:val="20"/>
            <w:szCs w:val="20"/>
            <w:lang w:eastAsia="en-CA"/>
          </w:rPr>
          <w:t xml:space="preserve"> of Banff</w:t>
        </w:r>
      </w:ins>
      <w:ins w:id="105" w:author="Blake Stuparyk" w:date="2023-01-31T14:47:00Z">
        <w:r w:rsidR="007C6442">
          <w:rPr>
            <w:rFonts w:ascii="Times New Roman" w:eastAsia="Times New Roman" w:hAnsi="Times New Roman" w:cs="Times New Roman"/>
            <w:color w:val="000000"/>
            <w:sz w:val="20"/>
            <w:szCs w:val="20"/>
            <w:lang w:eastAsia="en-CA"/>
          </w:rPr>
          <w:t xml:space="preserve"> National Park.</w:t>
        </w:r>
      </w:ins>
      <w:ins w:id="106" w:author="Blake Stuparyk" w:date="2023-01-31T12:07:00Z">
        <w:r w:rsidR="00976A3B">
          <w:rPr>
            <w:rFonts w:ascii="Times New Roman" w:eastAsia="Times New Roman" w:hAnsi="Times New Roman" w:cs="Times New Roman"/>
            <w:color w:val="000000"/>
            <w:sz w:val="20"/>
            <w:szCs w:val="20"/>
            <w:lang w:eastAsia="en-CA"/>
          </w:rPr>
          <w:t xml:space="preserve"> </w:t>
        </w:r>
      </w:ins>
      <w:ins w:id="107" w:author="Blake Stuparyk" w:date="2023-01-31T14:47:00Z">
        <w:r w:rsidR="007C6442">
          <w:rPr>
            <w:rFonts w:ascii="Times New Roman" w:eastAsia="Times New Roman" w:hAnsi="Times New Roman" w:cs="Times New Roman"/>
            <w:color w:val="000000"/>
            <w:sz w:val="20"/>
            <w:szCs w:val="20"/>
            <w:lang w:eastAsia="en-CA"/>
          </w:rPr>
          <w:t>A</w:t>
        </w:r>
      </w:ins>
      <w:ins w:id="108" w:author="Blake Stuparyk" w:date="2023-01-31T12:07:00Z">
        <w:r w:rsidR="00976A3B">
          <w:rPr>
            <w:rFonts w:ascii="Times New Roman" w:eastAsia="Times New Roman" w:hAnsi="Times New Roman" w:cs="Times New Roman"/>
            <w:color w:val="000000"/>
            <w:sz w:val="20"/>
            <w:szCs w:val="20"/>
            <w:lang w:eastAsia="en-CA"/>
          </w:rPr>
          <w:t>nd</w:t>
        </w:r>
      </w:ins>
      <w:ins w:id="109" w:author="Blake Stuparyk" w:date="2023-01-31T12:01:00Z">
        <w:r w:rsidR="00AB3599">
          <w:rPr>
            <w:rFonts w:ascii="Times New Roman" w:eastAsia="Times New Roman" w:hAnsi="Times New Roman" w:cs="Times New Roman"/>
            <w:color w:val="000000"/>
            <w:sz w:val="20"/>
            <w:szCs w:val="20"/>
            <w:lang w:eastAsia="en-CA"/>
          </w:rPr>
          <w:t xml:space="preserve"> Oesa</w:t>
        </w:r>
      </w:ins>
      <w:ins w:id="110" w:author="Blake Stuparyk" w:date="2023-01-31T12:15:00Z">
        <w:r w:rsidR="00A75A9A">
          <w:rPr>
            <w:rFonts w:ascii="Times New Roman" w:eastAsia="Times New Roman" w:hAnsi="Times New Roman" w:cs="Times New Roman"/>
            <w:color w:val="000000"/>
            <w:sz w:val="20"/>
            <w:szCs w:val="20"/>
            <w:lang w:eastAsia="en-CA"/>
          </w:rPr>
          <w:t>,</w:t>
        </w:r>
      </w:ins>
      <w:ins w:id="111" w:author="Blake Stuparyk" w:date="2023-01-31T12:13:00Z">
        <w:r w:rsidR="00A75A9A">
          <w:rPr>
            <w:rFonts w:ascii="Times New Roman" w:eastAsia="Times New Roman" w:hAnsi="Times New Roman" w:cs="Times New Roman"/>
            <w:color w:val="000000"/>
            <w:sz w:val="20"/>
            <w:szCs w:val="20"/>
            <w:lang w:eastAsia="en-CA"/>
          </w:rPr>
          <w:t xml:space="preserve"> </w:t>
        </w:r>
      </w:ins>
      <w:ins w:id="112" w:author="Blake Stuparyk" w:date="2023-01-31T12:15:00Z">
        <w:r w:rsidR="00A75A9A">
          <w:rPr>
            <w:rFonts w:ascii="Times New Roman" w:eastAsia="Times New Roman" w:hAnsi="Times New Roman" w:cs="Times New Roman"/>
            <w:color w:val="000000"/>
            <w:sz w:val="20"/>
            <w:szCs w:val="20"/>
            <w:lang w:eastAsia="en-CA"/>
          </w:rPr>
          <w:t xml:space="preserve">Opabin, and Hungabee lakes </w:t>
        </w:r>
      </w:ins>
      <w:ins w:id="113" w:author="Blake Stuparyk" w:date="2023-01-31T12:13:00Z">
        <w:r w:rsidR="00A75A9A">
          <w:rPr>
            <w:rFonts w:ascii="Times New Roman" w:eastAsia="Times New Roman" w:hAnsi="Times New Roman" w:cs="Times New Roman"/>
            <w:color w:val="000000"/>
            <w:sz w:val="20"/>
            <w:szCs w:val="20"/>
            <w:lang w:eastAsia="en-CA"/>
          </w:rPr>
          <w:t>(</w:t>
        </w:r>
      </w:ins>
      <w:ins w:id="114" w:author="Blake Stuparyk" w:date="2023-01-31T12:40:00Z">
        <w:r w:rsidR="004D2B68">
          <w:rPr>
            <w:rFonts w:ascii="Times New Roman" w:eastAsia="Times New Roman" w:hAnsi="Times New Roman" w:cs="Times New Roman"/>
            <w:color w:val="000000"/>
            <w:sz w:val="20"/>
            <w:szCs w:val="20"/>
            <w:lang w:eastAsia="en-CA"/>
          </w:rPr>
          <w:t>respectively:</w:t>
        </w:r>
        <w:r w:rsidR="004D2B68" w:rsidRPr="00A75A9A">
          <w:rPr>
            <w:rFonts w:ascii="Times New Roman" w:eastAsia="Times New Roman" w:hAnsi="Times New Roman" w:cs="Times New Roman"/>
            <w:color w:val="000000"/>
            <w:sz w:val="20"/>
            <w:szCs w:val="20"/>
            <w:lang w:eastAsia="en-CA"/>
          </w:rPr>
          <w:t xml:space="preserve"> </w:t>
        </w:r>
      </w:ins>
      <w:ins w:id="115" w:author="Blake Stuparyk" w:date="2023-01-31T12:13:00Z">
        <w:r w:rsidR="00A75A9A" w:rsidRPr="00A75A9A">
          <w:rPr>
            <w:rFonts w:ascii="Times New Roman" w:eastAsia="Times New Roman" w:hAnsi="Times New Roman" w:cs="Times New Roman"/>
            <w:color w:val="000000"/>
            <w:sz w:val="20"/>
            <w:szCs w:val="20"/>
            <w:lang w:eastAsia="en-CA"/>
          </w:rPr>
          <w:t>51°21'14.5"N</w:t>
        </w:r>
        <w:r w:rsidR="00A75A9A">
          <w:rPr>
            <w:rFonts w:ascii="Times New Roman" w:eastAsia="Times New Roman" w:hAnsi="Times New Roman" w:cs="Times New Roman"/>
            <w:color w:val="000000"/>
            <w:sz w:val="20"/>
            <w:szCs w:val="20"/>
            <w:lang w:eastAsia="en-CA"/>
          </w:rPr>
          <w:t xml:space="preserve"> </w:t>
        </w:r>
        <w:r w:rsidR="00A75A9A" w:rsidRPr="00A75A9A">
          <w:rPr>
            <w:rFonts w:ascii="Times New Roman" w:eastAsia="Times New Roman" w:hAnsi="Times New Roman" w:cs="Times New Roman"/>
            <w:color w:val="000000"/>
            <w:sz w:val="20"/>
            <w:szCs w:val="20"/>
            <w:lang w:eastAsia="en-CA"/>
          </w:rPr>
          <w:t>116°18'08.0"W</w:t>
        </w:r>
      </w:ins>
      <w:ins w:id="116" w:author="Blake Stuparyk" w:date="2023-01-31T12:14:00Z">
        <w:r w:rsidR="00A75A9A">
          <w:rPr>
            <w:rFonts w:ascii="Times New Roman" w:eastAsia="Times New Roman" w:hAnsi="Times New Roman" w:cs="Times New Roman"/>
            <w:color w:val="000000"/>
            <w:sz w:val="20"/>
            <w:szCs w:val="20"/>
            <w:lang w:eastAsia="en-CA"/>
          </w:rPr>
          <w:t xml:space="preserve">; </w:t>
        </w:r>
        <w:r w:rsidR="00A75A9A" w:rsidRPr="00A75A9A">
          <w:rPr>
            <w:rFonts w:ascii="Times New Roman" w:eastAsia="Times New Roman" w:hAnsi="Times New Roman" w:cs="Times New Roman"/>
            <w:color w:val="000000"/>
            <w:sz w:val="20"/>
            <w:szCs w:val="20"/>
            <w:lang w:eastAsia="en-CA"/>
          </w:rPr>
          <w:t>51°20'27.4"N</w:t>
        </w:r>
        <w:r w:rsidR="00A75A9A">
          <w:rPr>
            <w:rFonts w:ascii="Times New Roman" w:eastAsia="Times New Roman" w:hAnsi="Times New Roman" w:cs="Times New Roman"/>
            <w:color w:val="000000"/>
            <w:sz w:val="20"/>
            <w:szCs w:val="20"/>
            <w:lang w:eastAsia="en-CA"/>
          </w:rPr>
          <w:t xml:space="preserve"> </w:t>
        </w:r>
        <w:r w:rsidR="00A75A9A" w:rsidRPr="00A75A9A">
          <w:rPr>
            <w:rFonts w:ascii="Times New Roman" w:eastAsia="Times New Roman" w:hAnsi="Times New Roman" w:cs="Times New Roman"/>
            <w:color w:val="000000"/>
            <w:sz w:val="20"/>
            <w:szCs w:val="20"/>
            <w:lang w:eastAsia="en-CA"/>
          </w:rPr>
          <w:t>116°18'43.2"W</w:t>
        </w:r>
      </w:ins>
      <w:ins w:id="117" w:author="Blake Stuparyk" w:date="2023-01-31T12:15:00Z">
        <w:r w:rsidR="00A75A9A">
          <w:rPr>
            <w:rFonts w:ascii="Times New Roman" w:eastAsia="Times New Roman" w:hAnsi="Times New Roman" w:cs="Times New Roman"/>
            <w:color w:val="000000"/>
            <w:sz w:val="20"/>
            <w:szCs w:val="20"/>
            <w:lang w:eastAsia="en-CA"/>
          </w:rPr>
          <w:t xml:space="preserve">; </w:t>
        </w:r>
        <w:r w:rsidR="00A75A9A" w:rsidRPr="00A75A9A">
          <w:rPr>
            <w:rFonts w:ascii="Times New Roman" w:eastAsia="Times New Roman" w:hAnsi="Times New Roman" w:cs="Times New Roman"/>
            <w:color w:val="000000"/>
            <w:sz w:val="20"/>
            <w:szCs w:val="20"/>
            <w:lang w:eastAsia="en-CA"/>
          </w:rPr>
          <w:t>51°20'37.0"N</w:t>
        </w:r>
        <w:r w:rsidR="00A75A9A">
          <w:rPr>
            <w:rFonts w:ascii="Times New Roman" w:eastAsia="Times New Roman" w:hAnsi="Times New Roman" w:cs="Times New Roman"/>
            <w:color w:val="000000"/>
            <w:sz w:val="20"/>
            <w:szCs w:val="20"/>
            <w:lang w:eastAsia="en-CA"/>
          </w:rPr>
          <w:t xml:space="preserve"> </w:t>
        </w:r>
        <w:r w:rsidR="00A75A9A" w:rsidRPr="00A75A9A">
          <w:rPr>
            <w:rFonts w:ascii="Times New Roman" w:eastAsia="Times New Roman" w:hAnsi="Times New Roman" w:cs="Times New Roman"/>
            <w:color w:val="000000"/>
            <w:sz w:val="20"/>
            <w:szCs w:val="20"/>
            <w:lang w:eastAsia="en-CA"/>
          </w:rPr>
          <w:t>116°19'07.0"W</w:t>
        </w:r>
      </w:ins>
      <w:ins w:id="118" w:author="Blake Stuparyk" w:date="2023-01-31T12:13:00Z">
        <w:r w:rsidR="00A75A9A">
          <w:rPr>
            <w:rFonts w:ascii="Times New Roman" w:eastAsia="Times New Roman" w:hAnsi="Times New Roman" w:cs="Times New Roman"/>
            <w:color w:val="000000"/>
            <w:sz w:val="20"/>
            <w:szCs w:val="20"/>
            <w:lang w:eastAsia="en-CA"/>
          </w:rPr>
          <w:t>)</w:t>
        </w:r>
      </w:ins>
      <w:ins w:id="119" w:author="Blake Stuparyk" w:date="2023-01-31T12:01:00Z">
        <w:r w:rsidR="00AB3599">
          <w:rPr>
            <w:rFonts w:ascii="Times New Roman" w:eastAsia="Times New Roman" w:hAnsi="Times New Roman" w:cs="Times New Roman"/>
            <w:color w:val="000000"/>
            <w:sz w:val="20"/>
            <w:szCs w:val="20"/>
            <w:lang w:eastAsia="en-CA"/>
          </w:rPr>
          <w:t xml:space="preserve"> </w:t>
        </w:r>
      </w:ins>
      <w:ins w:id="120" w:author="Blake Stuparyk" w:date="2023-01-31T12:06:00Z">
        <w:r w:rsidR="00976A3B">
          <w:rPr>
            <w:rFonts w:ascii="Times New Roman" w:eastAsia="Times New Roman" w:hAnsi="Times New Roman" w:cs="Times New Roman"/>
            <w:color w:val="000000"/>
            <w:sz w:val="20"/>
            <w:szCs w:val="20"/>
            <w:lang w:eastAsia="en-CA"/>
          </w:rPr>
          <w:t>of Yoho National Park</w:t>
        </w:r>
      </w:ins>
      <w:ins w:id="121" w:author="Blake Stuparyk" w:date="2023-01-31T12:07:00Z">
        <w:r w:rsidR="00976A3B">
          <w:rPr>
            <w:rFonts w:ascii="Times New Roman" w:eastAsia="Times New Roman" w:hAnsi="Times New Roman" w:cs="Times New Roman"/>
            <w:color w:val="000000"/>
            <w:sz w:val="20"/>
            <w:szCs w:val="20"/>
            <w:lang w:eastAsia="en-CA"/>
          </w:rPr>
          <w:t>.</w:t>
        </w:r>
      </w:ins>
    </w:p>
    <w:p w14:paraId="74B96FB9" w14:textId="77777777" w:rsidR="009C76C9" w:rsidRPr="00B43826" w:rsidRDefault="009C76C9">
      <w:pPr>
        <w:spacing w:after="0" w:line="480" w:lineRule="auto"/>
        <w:rPr>
          <w:rFonts w:ascii="Times New Roman" w:eastAsia="Times New Roman" w:hAnsi="Times New Roman" w:cs="Times New Roman"/>
          <w:color w:val="000000"/>
          <w:sz w:val="20"/>
          <w:szCs w:val="20"/>
          <w:lang w:eastAsia="en-CA"/>
        </w:rPr>
        <w:pPrChange w:id="122" w:author="Blake Stuparyk" w:date="2023-01-31T14:42:00Z">
          <w:pPr>
            <w:spacing w:after="0" w:line="480" w:lineRule="auto"/>
            <w:ind w:firstLine="720"/>
          </w:pPr>
        </w:pPrChange>
      </w:pPr>
    </w:p>
    <w:p w14:paraId="08FFFF9A" w14:textId="77777777" w:rsidR="009310E6" w:rsidRPr="00B43826" w:rsidRDefault="009310E6" w:rsidP="001132B4">
      <w:pPr>
        <w:spacing w:after="0" w:line="480" w:lineRule="auto"/>
        <w:rPr>
          <w:rFonts w:ascii="Times New Roman" w:eastAsia="Times New Roman" w:hAnsi="Times New Roman" w:cs="Times New Roman"/>
          <w:sz w:val="20"/>
          <w:szCs w:val="20"/>
          <w:lang w:eastAsia="en-CA"/>
        </w:rPr>
      </w:pPr>
      <w:r w:rsidRPr="00B43826">
        <w:rPr>
          <w:rFonts w:ascii="Times New Roman" w:eastAsia="Times New Roman" w:hAnsi="Times New Roman" w:cs="Times New Roman"/>
          <w:i/>
          <w:iCs/>
          <w:color w:val="000000"/>
          <w:sz w:val="20"/>
          <w:szCs w:val="20"/>
          <w:lang w:eastAsia="en-CA"/>
        </w:rPr>
        <w:t>Limnological Sampling</w:t>
      </w:r>
    </w:p>
    <w:p w14:paraId="5FFD5FEE" w14:textId="4DBB611A" w:rsidR="009310E6" w:rsidRPr="00B43826" w:rsidRDefault="009310E6" w:rsidP="001132B4">
      <w:pPr>
        <w:spacing w:after="0" w:line="480" w:lineRule="auto"/>
        <w:ind w:firstLine="720"/>
        <w:rPr>
          <w:rFonts w:ascii="Times New Roman" w:eastAsia="Times New Roman" w:hAnsi="Times New Roman" w:cs="Times New Roman"/>
          <w:sz w:val="20"/>
          <w:szCs w:val="20"/>
          <w:lang w:eastAsia="en-CA"/>
        </w:rPr>
      </w:pPr>
      <w:r w:rsidRPr="00B43826">
        <w:rPr>
          <w:rFonts w:ascii="Times New Roman" w:eastAsia="Times New Roman" w:hAnsi="Times New Roman" w:cs="Times New Roman"/>
          <w:color w:val="000000"/>
          <w:sz w:val="20"/>
          <w:szCs w:val="20"/>
          <w:lang w:eastAsia="en-CA"/>
        </w:rPr>
        <w:t xml:space="preserve">Over the past 50 years, each </w:t>
      </w:r>
      <w:del w:id="123" w:author="Blake Stuparyk" w:date="2023-01-31T11:34:00Z">
        <w:r w:rsidRPr="00B43826" w:rsidDel="001940B5">
          <w:rPr>
            <w:rFonts w:ascii="Times New Roman" w:eastAsia="Times New Roman" w:hAnsi="Times New Roman" w:cs="Times New Roman"/>
            <w:color w:val="000000"/>
            <w:sz w:val="20"/>
            <w:szCs w:val="20"/>
            <w:lang w:eastAsia="en-CA"/>
          </w:rPr>
          <w:delText xml:space="preserve">study </w:delText>
        </w:r>
      </w:del>
      <w:r w:rsidRPr="00B43826">
        <w:rPr>
          <w:rFonts w:ascii="Times New Roman" w:eastAsia="Times New Roman" w:hAnsi="Times New Roman" w:cs="Times New Roman"/>
          <w:color w:val="000000"/>
          <w:sz w:val="20"/>
          <w:szCs w:val="20"/>
          <w:lang w:eastAsia="en-CA"/>
        </w:rPr>
        <w:t xml:space="preserve">lake was sampled a minimum of 16 times consistently using </w:t>
      </w:r>
      <w:del w:id="124" w:author="Blake Stuparyk" w:date="2023-01-04T15:07:00Z">
        <w:r w:rsidRPr="00B43826" w:rsidDel="00DB1F71">
          <w:rPr>
            <w:rFonts w:ascii="Times New Roman" w:eastAsia="Times New Roman" w:hAnsi="Times New Roman" w:cs="Times New Roman"/>
            <w:color w:val="000000"/>
            <w:sz w:val="20"/>
            <w:szCs w:val="20"/>
            <w:lang w:eastAsia="en-CA"/>
          </w:rPr>
          <w:delText>the</w:delText>
        </w:r>
        <w:r w:rsidR="00EE62B7" w:rsidRPr="00B43826" w:rsidDel="00DB1F71">
          <w:rPr>
            <w:rFonts w:ascii="Times New Roman" w:eastAsia="Times New Roman" w:hAnsi="Times New Roman" w:cs="Times New Roman"/>
            <w:color w:val="000000"/>
            <w:sz w:val="20"/>
            <w:szCs w:val="20"/>
            <w:lang w:eastAsia="en-CA"/>
          </w:rPr>
          <w:delText xml:space="preserve"> same</w:delText>
        </w:r>
      </w:del>
      <w:ins w:id="125" w:author="Blake Stuparyk" w:date="2023-01-04T15:07:00Z">
        <w:r w:rsidR="00DB1F71">
          <w:rPr>
            <w:rFonts w:ascii="Times New Roman" w:eastAsia="Times New Roman" w:hAnsi="Times New Roman" w:cs="Times New Roman"/>
            <w:color w:val="000000"/>
            <w:sz w:val="20"/>
            <w:szCs w:val="20"/>
            <w:lang w:eastAsia="en-CA"/>
          </w:rPr>
          <w:t>consistent</w:t>
        </w:r>
      </w:ins>
      <w:r w:rsidRPr="00B43826">
        <w:rPr>
          <w:rFonts w:ascii="Times New Roman" w:eastAsia="Times New Roman" w:hAnsi="Times New Roman" w:cs="Times New Roman"/>
          <w:color w:val="000000"/>
          <w:sz w:val="20"/>
          <w:szCs w:val="20"/>
          <w:lang w:eastAsia="en-CA"/>
        </w:rPr>
        <w:t xml:space="preserve"> methods during </w:t>
      </w:r>
      <w:ins w:id="126" w:author="Blake Stuparyk" w:date="2023-01-04T15:07:00Z">
        <w:r w:rsidR="00DB1F71">
          <w:rPr>
            <w:rFonts w:ascii="Times New Roman" w:eastAsia="Times New Roman" w:hAnsi="Times New Roman" w:cs="Times New Roman"/>
            <w:color w:val="000000"/>
            <w:sz w:val="20"/>
            <w:szCs w:val="20"/>
            <w:lang w:eastAsia="en-CA"/>
          </w:rPr>
          <w:t xml:space="preserve">the </w:t>
        </w:r>
      </w:ins>
      <w:r w:rsidRPr="00B43826">
        <w:rPr>
          <w:rFonts w:ascii="Times New Roman" w:eastAsia="Times New Roman" w:hAnsi="Times New Roman" w:cs="Times New Roman"/>
          <w:color w:val="000000"/>
          <w:sz w:val="20"/>
          <w:szCs w:val="20"/>
          <w:lang w:eastAsia="en-CA"/>
        </w:rPr>
        <w:t>ice-free season (</w:t>
      </w:r>
      <w:r w:rsidR="00EE62B7" w:rsidRPr="00B43826">
        <w:rPr>
          <w:rFonts w:ascii="Times New Roman" w:eastAsia="Times New Roman" w:hAnsi="Times New Roman" w:cs="Times New Roman"/>
          <w:color w:val="000000"/>
          <w:sz w:val="20"/>
          <w:szCs w:val="20"/>
          <w:lang w:eastAsia="en-CA"/>
        </w:rPr>
        <w:t>i.e.,</w:t>
      </w:r>
      <w:r w:rsidRPr="00B43826">
        <w:rPr>
          <w:rFonts w:ascii="Times New Roman" w:eastAsia="Times New Roman" w:hAnsi="Times New Roman" w:cs="Times New Roman"/>
          <w:color w:val="000000"/>
          <w:sz w:val="20"/>
          <w:szCs w:val="20"/>
          <w:lang w:eastAsia="en-CA"/>
        </w:rPr>
        <w:t xml:space="preserve"> late June to early September). Zooplankton were collected by performing vertical hauls of the entire water column using a 63</w:t>
      </w:r>
      <w:del w:id="127" w:author="Blake Stuparyk" w:date="2023-01-04T15:07:00Z">
        <w:r w:rsidR="00EE62B7" w:rsidRPr="00B43826" w:rsidDel="00DB1F71">
          <w:rPr>
            <w:rFonts w:ascii="Times New Roman" w:eastAsia="Times New Roman" w:hAnsi="Times New Roman" w:cs="Times New Roman"/>
            <w:color w:val="000000"/>
            <w:sz w:val="20"/>
            <w:szCs w:val="20"/>
            <w:lang w:eastAsia="en-CA"/>
          </w:rPr>
          <w:delText xml:space="preserve"> </w:delText>
        </w:r>
        <w:r w:rsidRPr="00B43826" w:rsidDel="00DB1F71">
          <w:rPr>
            <w:rFonts w:ascii="Times New Roman" w:eastAsia="Times New Roman" w:hAnsi="Times New Roman" w:cs="Times New Roman"/>
            <w:color w:val="000000"/>
            <w:sz w:val="20"/>
            <w:szCs w:val="20"/>
            <w:lang w:eastAsia="en-CA"/>
          </w:rPr>
          <w:delText>-</w:delText>
        </w:r>
        <w:r w:rsidR="00EE62B7" w:rsidRPr="00B43826" w:rsidDel="00DB1F71">
          <w:rPr>
            <w:rFonts w:ascii="Times New Roman" w:eastAsia="Times New Roman" w:hAnsi="Times New Roman" w:cs="Times New Roman"/>
            <w:color w:val="000000"/>
            <w:sz w:val="20"/>
            <w:szCs w:val="20"/>
            <w:lang w:eastAsia="en-CA"/>
          </w:rPr>
          <w:delText xml:space="preserve"> </w:delText>
        </w:r>
        <w:r w:rsidRPr="00B43826" w:rsidDel="00DB1F71">
          <w:rPr>
            <w:rFonts w:ascii="Times New Roman" w:eastAsia="Times New Roman" w:hAnsi="Times New Roman" w:cs="Times New Roman"/>
            <w:color w:val="000000"/>
            <w:sz w:val="20"/>
            <w:szCs w:val="20"/>
            <w:lang w:eastAsia="en-CA"/>
          </w:rPr>
          <w:delText>73</w:delText>
        </w:r>
        <w:r w:rsidR="00EE62B7" w:rsidRPr="00B43826" w:rsidDel="00DB1F71">
          <w:rPr>
            <w:rFonts w:ascii="Times New Roman" w:eastAsia="Times New Roman" w:hAnsi="Times New Roman" w:cs="Times New Roman"/>
            <w:color w:val="000000"/>
            <w:sz w:val="20"/>
            <w:szCs w:val="20"/>
            <w:lang w:eastAsia="en-CA"/>
          </w:rPr>
          <w:delText xml:space="preserve"> </w:delText>
        </w:r>
      </w:del>
      <w:r w:rsidRPr="00B43826">
        <w:rPr>
          <w:rFonts w:ascii="Times New Roman" w:eastAsia="Times New Roman" w:hAnsi="Times New Roman" w:cs="Times New Roman"/>
          <w:color w:val="000000"/>
          <w:sz w:val="20"/>
          <w:szCs w:val="20"/>
          <w:lang w:eastAsia="en-CA"/>
        </w:rPr>
        <w:t>µm conical net at the deepest locations in each lake.</w:t>
      </w:r>
      <w:r w:rsidR="000B1088" w:rsidRPr="00B43826">
        <w:rPr>
          <w:rFonts w:ascii="Times New Roman" w:eastAsia="Times New Roman" w:hAnsi="Times New Roman" w:cs="Times New Roman"/>
          <w:color w:val="000000"/>
          <w:sz w:val="20"/>
          <w:szCs w:val="20"/>
          <w:lang w:eastAsia="en-CA"/>
        </w:rPr>
        <w:t xml:space="preserve"> </w:t>
      </w:r>
      <w:r w:rsidRPr="00B43826">
        <w:rPr>
          <w:rFonts w:ascii="Times New Roman" w:eastAsia="Times New Roman" w:hAnsi="Times New Roman" w:cs="Times New Roman"/>
          <w:color w:val="000000"/>
          <w:sz w:val="20"/>
          <w:szCs w:val="20"/>
          <w:lang w:eastAsia="en-CA"/>
        </w:rPr>
        <w:t>Zooplankton samples were taxonomically enumerated</w:t>
      </w:r>
      <w:r w:rsidR="001A44C4" w:rsidRPr="00B43826">
        <w:rPr>
          <w:rFonts w:ascii="Times New Roman" w:eastAsia="Times New Roman" w:hAnsi="Times New Roman" w:cs="Times New Roman"/>
          <w:color w:val="000000"/>
          <w:sz w:val="20"/>
          <w:szCs w:val="20"/>
          <w:lang w:eastAsia="en-CA"/>
        </w:rPr>
        <w:t xml:space="preserve"> (individuals/L)</w:t>
      </w:r>
      <w:r w:rsidRPr="00B43826">
        <w:rPr>
          <w:rFonts w:ascii="Times New Roman" w:eastAsia="Times New Roman" w:hAnsi="Times New Roman" w:cs="Times New Roman"/>
          <w:color w:val="000000"/>
          <w:sz w:val="20"/>
          <w:szCs w:val="20"/>
          <w:lang w:eastAsia="en-CA"/>
        </w:rPr>
        <w:t xml:space="preserve"> to the finest possible taxonomic level using the reference key by Edmondson (1959).</w:t>
      </w:r>
      <w:r w:rsidR="000B1088" w:rsidRPr="00B43826">
        <w:rPr>
          <w:rFonts w:ascii="Times New Roman" w:eastAsia="Times New Roman" w:hAnsi="Times New Roman" w:cs="Times New Roman"/>
          <w:color w:val="000000"/>
          <w:sz w:val="20"/>
          <w:szCs w:val="20"/>
          <w:lang w:eastAsia="en-CA"/>
        </w:rPr>
        <w:t xml:space="preserve"> </w:t>
      </w:r>
      <w:r w:rsidRPr="00B43826">
        <w:rPr>
          <w:rFonts w:ascii="Times New Roman" w:eastAsia="Times New Roman" w:hAnsi="Times New Roman" w:cs="Times New Roman"/>
          <w:color w:val="000000"/>
          <w:sz w:val="20"/>
          <w:szCs w:val="20"/>
          <w:lang w:eastAsia="en-CA"/>
        </w:rPr>
        <w:t>Surface water samples for chemical analyses were collected using acid-washed 1</w:t>
      </w:r>
      <w:r w:rsidR="00EE62B7" w:rsidRPr="00B43826">
        <w:rPr>
          <w:rFonts w:ascii="Times New Roman" w:eastAsia="Times New Roman" w:hAnsi="Times New Roman" w:cs="Times New Roman"/>
          <w:color w:val="000000"/>
          <w:sz w:val="20"/>
          <w:szCs w:val="20"/>
          <w:lang w:eastAsia="en-CA"/>
        </w:rPr>
        <w:t xml:space="preserve"> </w:t>
      </w:r>
      <w:r w:rsidRPr="00B43826">
        <w:rPr>
          <w:rFonts w:ascii="Times New Roman" w:eastAsia="Times New Roman" w:hAnsi="Times New Roman" w:cs="Times New Roman"/>
          <w:color w:val="000000"/>
          <w:sz w:val="20"/>
          <w:szCs w:val="20"/>
          <w:lang w:eastAsia="en-CA"/>
        </w:rPr>
        <w:t>L capacity Nalgene containers.</w:t>
      </w:r>
      <w:r w:rsidR="000B1088" w:rsidRPr="00B43826">
        <w:rPr>
          <w:rFonts w:ascii="Times New Roman" w:eastAsia="Times New Roman" w:hAnsi="Times New Roman" w:cs="Times New Roman"/>
          <w:color w:val="000000"/>
          <w:sz w:val="20"/>
          <w:szCs w:val="20"/>
          <w:lang w:eastAsia="en-CA"/>
        </w:rPr>
        <w:t xml:space="preserve"> </w:t>
      </w:r>
    </w:p>
    <w:p w14:paraId="16561504" w14:textId="7BACA6DB" w:rsidR="009310E6" w:rsidDel="001940B5" w:rsidRDefault="009310E6" w:rsidP="001132B4">
      <w:pPr>
        <w:spacing w:after="0" w:line="480" w:lineRule="auto"/>
        <w:rPr>
          <w:del w:id="128" w:author="Blake Stuparyk" w:date="2023-01-31T11:34:00Z"/>
          <w:rFonts w:ascii="Times New Roman" w:eastAsia="Times New Roman" w:hAnsi="Times New Roman" w:cs="Times New Roman"/>
          <w:color w:val="000000"/>
          <w:sz w:val="20"/>
          <w:szCs w:val="20"/>
          <w:lang w:eastAsia="en-CA"/>
        </w:rPr>
      </w:pPr>
      <w:r w:rsidRPr="00B43826">
        <w:rPr>
          <w:rFonts w:ascii="Times New Roman" w:eastAsia="Times New Roman" w:hAnsi="Times New Roman" w:cs="Times New Roman"/>
          <w:color w:val="000000"/>
          <w:sz w:val="20"/>
          <w:szCs w:val="20"/>
          <w:lang w:eastAsia="en-CA"/>
        </w:rPr>
        <w:tab/>
      </w:r>
      <w:ins w:id="129" w:author="Blake Stuparyk" w:date="2023-01-04T15:08:00Z">
        <w:r w:rsidR="00DB1F71">
          <w:rPr>
            <w:rFonts w:ascii="Times New Roman" w:eastAsia="Times New Roman" w:hAnsi="Times New Roman" w:cs="Times New Roman"/>
            <w:color w:val="000000"/>
            <w:sz w:val="20"/>
            <w:szCs w:val="20"/>
            <w:lang w:eastAsia="en-CA"/>
          </w:rPr>
          <w:t xml:space="preserve">Now, </w:t>
        </w:r>
      </w:ins>
      <w:del w:id="130" w:author="Blake Stuparyk" w:date="2023-01-04T15:08:00Z">
        <w:r w:rsidRPr="00B43826" w:rsidDel="00DB1F71">
          <w:rPr>
            <w:rFonts w:ascii="Times New Roman" w:eastAsia="Times New Roman" w:hAnsi="Times New Roman" w:cs="Times New Roman"/>
            <w:color w:val="000000"/>
            <w:sz w:val="20"/>
            <w:szCs w:val="20"/>
            <w:lang w:eastAsia="en-CA"/>
          </w:rPr>
          <w:delText>Z</w:delText>
        </w:r>
      </w:del>
      <w:ins w:id="131" w:author="Blake Stuparyk" w:date="2023-01-04T15:08:00Z">
        <w:r w:rsidR="00DB1F71">
          <w:rPr>
            <w:rFonts w:ascii="Times New Roman" w:eastAsia="Times New Roman" w:hAnsi="Times New Roman" w:cs="Times New Roman"/>
            <w:color w:val="000000"/>
            <w:sz w:val="20"/>
            <w:szCs w:val="20"/>
            <w:lang w:eastAsia="en-CA"/>
          </w:rPr>
          <w:t>z</w:t>
        </w:r>
      </w:ins>
      <w:r w:rsidRPr="00B43826">
        <w:rPr>
          <w:rFonts w:ascii="Times New Roman" w:eastAsia="Times New Roman" w:hAnsi="Times New Roman" w:cs="Times New Roman"/>
          <w:color w:val="000000"/>
          <w:sz w:val="20"/>
          <w:szCs w:val="20"/>
          <w:lang w:eastAsia="en-CA"/>
        </w:rPr>
        <w:t xml:space="preserve">ooplankton taxa </w:t>
      </w:r>
      <w:ins w:id="132" w:author="Blake Stuparyk" w:date="2023-01-04T15:08:00Z">
        <w:r w:rsidR="00DB1F71">
          <w:rPr>
            <w:rFonts w:ascii="Times New Roman" w:eastAsia="Times New Roman" w:hAnsi="Times New Roman" w:cs="Times New Roman"/>
            <w:color w:val="000000"/>
            <w:sz w:val="20"/>
            <w:szCs w:val="20"/>
            <w:lang w:eastAsia="en-CA"/>
          </w:rPr>
          <w:t xml:space="preserve">found </w:t>
        </w:r>
      </w:ins>
      <w:r w:rsidRPr="00B43826">
        <w:rPr>
          <w:rFonts w:ascii="Times New Roman" w:eastAsia="Times New Roman" w:hAnsi="Times New Roman" w:cs="Times New Roman"/>
          <w:color w:val="000000"/>
          <w:sz w:val="20"/>
          <w:szCs w:val="20"/>
          <w:lang w:eastAsia="en-CA"/>
        </w:rPr>
        <w:t xml:space="preserve">were each assigned a set of six characteristic traits (Table </w:t>
      </w:r>
      <w:r w:rsidR="000D5559" w:rsidRPr="00B43826">
        <w:rPr>
          <w:rFonts w:ascii="Times New Roman" w:eastAsia="Times New Roman" w:hAnsi="Times New Roman" w:cs="Times New Roman"/>
          <w:color w:val="000000"/>
          <w:sz w:val="20"/>
          <w:szCs w:val="20"/>
          <w:lang w:eastAsia="en-CA"/>
        </w:rPr>
        <w:t>2</w:t>
      </w:r>
      <w:r w:rsidRPr="00B43826">
        <w:rPr>
          <w:rFonts w:ascii="Times New Roman" w:eastAsia="Times New Roman" w:hAnsi="Times New Roman" w:cs="Times New Roman"/>
          <w:color w:val="000000"/>
          <w:sz w:val="20"/>
          <w:szCs w:val="20"/>
          <w:lang w:eastAsia="en-CA"/>
        </w:rPr>
        <w:t xml:space="preserve">) that influence their functional roles within lake ecosystems </w:t>
      </w:r>
      <w:commentRangeStart w:id="133"/>
      <w:r w:rsidRPr="00B43826">
        <w:rPr>
          <w:rFonts w:ascii="Times New Roman" w:eastAsia="Times New Roman" w:hAnsi="Times New Roman" w:cs="Times New Roman"/>
          <w:color w:val="000000"/>
          <w:sz w:val="20"/>
          <w:szCs w:val="20"/>
          <w:lang w:eastAsia="en-CA"/>
        </w:rPr>
        <w:t>(</w:t>
      </w:r>
      <w:r w:rsidR="000D5559" w:rsidRPr="00B43826">
        <w:rPr>
          <w:rFonts w:ascii="Times New Roman" w:eastAsia="Times New Roman" w:hAnsi="Times New Roman" w:cs="Times New Roman"/>
          <w:color w:val="000000"/>
          <w:sz w:val="20"/>
          <w:szCs w:val="20"/>
          <w:lang w:eastAsia="en-CA"/>
        </w:rPr>
        <w:t>i.e.,</w:t>
      </w:r>
      <w:r w:rsidRPr="00B43826">
        <w:rPr>
          <w:rFonts w:ascii="Times New Roman" w:eastAsia="Times New Roman" w:hAnsi="Times New Roman" w:cs="Times New Roman"/>
          <w:color w:val="000000"/>
          <w:sz w:val="20"/>
          <w:szCs w:val="20"/>
          <w:lang w:eastAsia="en-CA"/>
        </w:rPr>
        <w:t xml:space="preserve"> functional traits; Barnett et al. 2007; </w:t>
      </w:r>
      <w:bookmarkStart w:id="134" w:name="_Hlk1826065"/>
      <w:r w:rsidRPr="00B43826">
        <w:rPr>
          <w:rFonts w:ascii="Times New Roman" w:eastAsia="Times New Roman" w:hAnsi="Times New Roman" w:cs="Times New Roman"/>
          <w:color w:val="000000"/>
          <w:sz w:val="20"/>
          <w:szCs w:val="20"/>
          <w:lang w:eastAsia="en-CA"/>
        </w:rPr>
        <w:t>Hébert</w:t>
      </w:r>
      <w:bookmarkEnd w:id="134"/>
      <w:r w:rsidRPr="00B43826">
        <w:rPr>
          <w:rFonts w:ascii="Times New Roman" w:eastAsia="Times New Roman" w:hAnsi="Times New Roman" w:cs="Times New Roman"/>
          <w:color w:val="000000"/>
          <w:sz w:val="20"/>
          <w:szCs w:val="20"/>
          <w:lang w:eastAsia="en-CA"/>
        </w:rPr>
        <w:t xml:space="preserve"> et al. 2016, 2017; Redmond et al. 2018).</w:t>
      </w:r>
      <w:r w:rsidR="000B1088" w:rsidRPr="00B43826">
        <w:rPr>
          <w:rFonts w:ascii="Times New Roman" w:eastAsia="Times New Roman" w:hAnsi="Times New Roman" w:cs="Times New Roman"/>
          <w:color w:val="000000"/>
          <w:sz w:val="20"/>
          <w:szCs w:val="20"/>
          <w:lang w:eastAsia="en-CA"/>
        </w:rPr>
        <w:t xml:space="preserve"> </w:t>
      </w:r>
      <w:commentRangeEnd w:id="133"/>
      <w:r w:rsidR="00DB1F71">
        <w:rPr>
          <w:rStyle w:val="CommentReference"/>
        </w:rPr>
        <w:commentReference w:id="133"/>
      </w:r>
      <w:r w:rsidRPr="00B43826">
        <w:rPr>
          <w:rFonts w:ascii="Times New Roman" w:eastAsia="Times New Roman" w:hAnsi="Times New Roman" w:cs="Times New Roman"/>
          <w:color w:val="000000"/>
          <w:sz w:val="20"/>
          <w:szCs w:val="20"/>
          <w:lang w:eastAsia="en-CA"/>
        </w:rPr>
        <w:t>The trophic group</w:t>
      </w:r>
      <w:r w:rsidR="00A36F83" w:rsidRPr="00B43826">
        <w:rPr>
          <w:rFonts w:ascii="Times New Roman" w:eastAsia="Times New Roman" w:hAnsi="Times New Roman" w:cs="Times New Roman"/>
          <w:color w:val="000000"/>
          <w:sz w:val="20"/>
          <w:szCs w:val="20"/>
          <w:lang w:eastAsia="en-CA"/>
        </w:rPr>
        <w:t xml:space="preserve"> that</w:t>
      </w:r>
      <w:r w:rsidRPr="00B43826">
        <w:rPr>
          <w:rFonts w:ascii="Times New Roman" w:eastAsia="Times New Roman" w:hAnsi="Times New Roman" w:cs="Times New Roman"/>
          <w:color w:val="000000"/>
          <w:sz w:val="20"/>
          <w:szCs w:val="20"/>
          <w:lang w:eastAsia="en-CA"/>
        </w:rPr>
        <w:t xml:space="preserve"> a species belongs to determines the composition of its prey community and the influence it has on the stability of a trophic food web (Shanafelt and Loreau 2018). Similarly, feeding method determines a species prey preference (e.g</w:t>
      </w:r>
      <w:r w:rsidR="00EE5AB5" w:rsidRPr="00B43826">
        <w:rPr>
          <w:rFonts w:ascii="Times New Roman" w:eastAsia="Times New Roman" w:hAnsi="Times New Roman" w:cs="Times New Roman"/>
          <w:color w:val="000000"/>
          <w:sz w:val="20"/>
          <w:szCs w:val="20"/>
          <w:lang w:eastAsia="en-CA"/>
        </w:rPr>
        <w:t>.,</w:t>
      </w:r>
      <w:r w:rsidRPr="00B43826">
        <w:rPr>
          <w:rFonts w:ascii="Times New Roman" w:eastAsia="Times New Roman" w:hAnsi="Times New Roman" w:cs="Times New Roman"/>
          <w:color w:val="000000"/>
          <w:sz w:val="20"/>
          <w:szCs w:val="20"/>
          <w:lang w:eastAsia="en-CA"/>
        </w:rPr>
        <w:t xml:space="preserve"> edibility of diatoms; Tonno et al. 2016) and feeding rates (e.g</w:t>
      </w:r>
      <w:r w:rsidR="000D5559" w:rsidRPr="00B43826">
        <w:rPr>
          <w:rFonts w:ascii="Times New Roman" w:eastAsia="Times New Roman" w:hAnsi="Times New Roman" w:cs="Times New Roman"/>
          <w:color w:val="000000"/>
          <w:sz w:val="20"/>
          <w:szCs w:val="20"/>
          <w:lang w:eastAsia="en-CA"/>
        </w:rPr>
        <w:t>.,</w:t>
      </w:r>
      <w:r w:rsidRPr="00B43826">
        <w:rPr>
          <w:rFonts w:ascii="Times New Roman" w:eastAsia="Times New Roman" w:hAnsi="Times New Roman" w:cs="Times New Roman"/>
          <w:color w:val="000000"/>
          <w:sz w:val="20"/>
          <w:szCs w:val="20"/>
          <w:lang w:eastAsia="en-CA"/>
        </w:rPr>
        <w:t xml:space="preserve"> active vs passive foraging; Colina et al. 2016), influencing the available biomass of multiple trophic levels (Vanni 2002). The reproductive strategy employed by a species influences the phenology and biomass availability of subsequent generations impacting their top-down and bottom-up trophic impacts (Winder and Schindler 2004; Kramer et al. 2008; Dupuis and Hann 2009). Pigmentation and motility are best associated with how effective a species is at predator avoidance, influencing their availability as a food source for predators (Litchman et al. 2013). Zooplankton body size has been suggested to mediate these functional trait interactions, as the strength of each interaction scales with increasing body size (</w:t>
      </w:r>
      <w:r w:rsidR="000D5559" w:rsidRPr="00B43826">
        <w:rPr>
          <w:rFonts w:ascii="Times New Roman" w:eastAsia="Times New Roman" w:hAnsi="Times New Roman" w:cs="Times New Roman"/>
          <w:color w:val="000000"/>
          <w:sz w:val="20"/>
          <w:szCs w:val="20"/>
          <w:lang w:eastAsia="en-CA"/>
        </w:rPr>
        <w:t>Hébert</w:t>
      </w:r>
      <w:r w:rsidRPr="00B43826">
        <w:rPr>
          <w:rFonts w:ascii="Times New Roman" w:eastAsia="Times New Roman" w:hAnsi="Times New Roman" w:cs="Times New Roman"/>
          <w:color w:val="000000"/>
          <w:sz w:val="20"/>
          <w:szCs w:val="20"/>
          <w:lang w:eastAsia="en-CA"/>
        </w:rPr>
        <w:t xml:space="preserve"> et al. 2017).</w:t>
      </w:r>
      <w:r w:rsidRPr="00B43826" w:rsidDel="000C46CD">
        <w:rPr>
          <w:rFonts w:ascii="Times New Roman" w:eastAsia="Times New Roman" w:hAnsi="Times New Roman" w:cs="Times New Roman"/>
          <w:color w:val="000000"/>
          <w:sz w:val="20"/>
          <w:szCs w:val="20"/>
          <w:lang w:eastAsia="en-CA"/>
        </w:rPr>
        <w:t xml:space="preserve"> </w:t>
      </w:r>
    </w:p>
    <w:p w14:paraId="7F70EEF9" w14:textId="6C5D44BC" w:rsidR="009C76C9" w:rsidRPr="00B43826" w:rsidDel="001940B5" w:rsidRDefault="009C76C9" w:rsidP="001132B4">
      <w:pPr>
        <w:spacing w:after="0" w:line="480" w:lineRule="auto"/>
        <w:rPr>
          <w:del w:id="135" w:author="Blake Stuparyk" w:date="2023-01-31T11:34:00Z"/>
          <w:rFonts w:ascii="Times New Roman" w:eastAsia="Times New Roman" w:hAnsi="Times New Roman" w:cs="Times New Roman"/>
          <w:sz w:val="20"/>
          <w:szCs w:val="20"/>
          <w:lang w:eastAsia="en-CA"/>
        </w:rPr>
      </w:pPr>
    </w:p>
    <w:p w14:paraId="2A8CD353" w14:textId="029F40CD" w:rsidR="009310E6" w:rsidRDefault="009310E6" w:rsidP="001132B4">
      <w:pPr>
        <w:spacing w:after="0" w:line="480" w:lineRule="auto"/>
        <w:rPr>
          <w:rFonts w:ascii="Times New Roman" w:eastAsia="Times New Roman" w:hAnsi="Times New Roman" w:cs="Times New Roman"/>
          <w:i/>
          <w:iCs/>
          <w:color w:val="000000"/>
          <w:sz w:val="20"/>
          <w:szCs w:val="20"/>
          <w:lang w:eastAsia="en-CA"/>
        </w:rPr>
      </w:pPr>
      <w:r w:rsidRPr="00B43826">
        <w:rPr>
          <w:rFonts w:ascii="Times New Roman" w:eastAsia="Times New Roman" w:hAnsi="Times New Roman" w:cs="Times New Roman"/>
          <w:i/>
          <w:iCs/>
          <w:color w:val="000000"/>
          <w:sz w:val="20"/>
          <w:szCs w:val="20"/>
          <w:lang w:eastAsia="en-CA"/>
        </w:rPr>
        <w:t>Statistical Analysis</w:t>
      </w:r>
    </w:p>
    <w:p w14:paraId="73EADA9A" w14:textId="61593CEC" w:rsidR="00E733D3" w:rsidRPr="00B43826" w:rsidRDefault="00E733D3" w:rsidP="00E733D3">
      <w:pPr>
        <w:spacing w:after="0" w:line="480" w:lineRule="auto"/>
        <w:ind w:firstLine="720"/>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M</w:t>
      </w:r>
      <w:r w:rsidRPr="00B43826">
        <w:rPr>
          <w:rFonts w:ascii="Times New Roman" w:eastAsia="Times New Roman" w:hAnsi="Times New Roman" w:cs="Times New Roman"/>
          <w:color w:val="000000"/>
          <w:sz w:val="20"/>
          <w:szCs w:val="20"/>
          <w:lang w:eastAsia="en-CA"/>
        </w:rPr>
        <w:t xml:space="preserve">ean zooplankton community biomasses in each lake over the study period were </w:t>
      </w:r>
      <w:del w:id="136" w:author="Blake Stuparyk" w:date="2023-01-31T10:13:00Z">
        <w:r w:rsidRPr="00B43826" w:rsidDel="00E733D3">
          <w:rPr>
            <w:rFonts w:ascii="Times New Roman" w:eastAsia="Times New Roman" w:hAnsi="Times New Roman" w:cs="Times New Roman"/>
            <w:color w:val="000000"/>
            <w:sz w:val="20"/>
            <w:szCs w:val="20"/>
            <w:lang w:eastAsia="en-CA"/>
          </w:rPr>
          <w:delText xml:space="preserve">also </w:delText>
        </w:r>
      </w:del>
      <w:r w:rsidRPr="00B43826">
        <w:rPr>
          <w:rFonts w:ascii="Times New Roman" w:eastAsia="Times New Roman" w:hAnsi="Times New Roman" w:cs="Times New Roman"/>
          <w:color w:val="000000"/>
          <w:sz w:val="20"/>
          <w:szCs w:val="20"/>
          <w:lang w:eastAsia="en-CA"/>
        </w:rPr>
        <w:t>examined to</w:t>
      </w:r>
      <w:ins w:id="137" w:author="Blake Stuparyk" w:date="2023-01-31T10:13:00Z">
        <w:r>
          <w:rPr>
            <w:rFonts w:ascii="Times New Roman" w:eastAsia="Times New Roman" w:hAnsi="Times New Roman" w:cs="Times New Roman"/>
            <w:color w:val="000000"/>
            <w:sz w:val="20"/>
            <w:szCs w:val="20"/>
            <w:lang w:eastAsia="en-CA"/>
          </w:rPr>
          <w:t xml:space="preserve"> both</w:t>
        </w:r>
      </w:ins>
      <w:r w:rsidRPr="00B43826">
        <w:rPr>
          <w:rFonts w:ascii="Times New Roman" w:eastAsia="Times New Roman" w:hAnsi="Times New Roman" w:cs="Times New Roman"/>
          <w:color w:val="000000"/>
          <w:sz w:val="20"/>
          <w:szCs w:val="20"/>
          <w:lang w:eastAsia="en-CA"/>
        </w:rPr>
        <w:t xml:space="preserve"> assess </w:t>
      </w:r>
      <w:ins w:id="138" w:author="Blake Stuparyk" w:date="2023-01-31T10:13:00Z">
        <w:r>
          <w:rPr>
            <w:rFonts w:ascii="Times New Roman" w:eastAsia="Times New Roman" w:hAnsi="Times New Roman" w:cs="Times New Roman"/>
            <w:color w:val="000000"/>
            <w:sz w:val="20"/>
            <w:szCs w:val="20"/>
            <w:lang w:eastAsia="en-CA"/>
          </w:rPr>
          <w:t xml:space="preserve">and exemplify </w:t>
        </w:r>
      </w:ins>
      <w:r w:rsidRPr="00B43826">
        <w:rPr>
          <w:rFonts w:ascii="Times New Roman" w:eastAsia="Times New Roman" w:hAnsi="Times New Roman" w:cs="Times New Roman"/>
          <w:color w:val="000000"/>
          <w:sz w:val="20"/>
          <w:szCs w:val="20"/>
          <w:lang w:eastAsia="en-CA"/>
        </w:rPr>
        <w:t xml:space="preserve">how an aggregate ecosystem function may be affected by the functional composition of the community. Using </w:t>
      </w:r>
      <w:del w:id="139" w:author="Blake Stuparyk" w:date="2023-01-31T10:14:00Z">
        <w:r w:rsidRPr="00B43826" w:rsidDel="00E733D3">
          <w:rPr>
            <w:rFonts w:ascii="Times New Roman" w:eastAsia="Times New Roman" w:hAnsi="Times New Roman" w:cs="Times New Roman"/>
            <w:color w:val="000000"/>
            <w:sz w:val="20"/>
            <w:szCs w:val="20"/>
            <w:lang w:eastAsia="en-CA"/>
          </w:rPr>
          <w:delText xml:space="preserve">the </w:delText>
        </w:r>
      </w:del>
      <w:r w:rsidRPr="00B43826">
        <w:rPr>
          <w:rFonts w:ascii="Times New Roman" w:eastAsia="Times New Roman" w:hAnsi="Times New Roman" w:cs="Times New Roman"/>
          <w:color w:val="000000"/>
          <w:sz w:val="20"/>
          <w:szCs w:val="20"/>
          <w:lang w:eastAsia="en-CA"/>
        </w:rPr>
        <w:t>species abundances (individuals/L)</w:t>
      </w:r>
      <w:del w:id="140" w:author="Blake Stuparyk" w:date="2023-01-31T10:14:00Z">
        <w:r w:rsidRPr="00B43826" w:rsidDel="00E733D3">
          <w:rPr>
            <w:rFonts w:ascii="Times New Roman" w:eastAsia="Times New Roman" w:hAnsi="Times New Roman" w:cs="Times New Roman"/>
            <w:color w:val="000000"/>
            <w:sz w:val="20"/>
            <w:szCs w:val="20"/>
            <w:lang w:eastAsia="en-CA"/>
          </w:rPr>
          <w:delText>,</w:delText>
        </w:r>
      </w:del>
      <w:r w:rsidRPr="00B43826">
        <w:rPr>
          <w:rFonts w:ascii="Times New Roman" w:eastAsia="Times New Roman" w:hAnsi="Times New Roman" w:cs="Times New Roman"/>
          <w:color w:val="000000"/>
          <w:sz w:val="20"/>
          <w:szCs w:val="20"/>
          <w:lang w:eastAsia="en-CA"/>
        </w:rPr>
        <w:t xml:space="preserve"> and average length measurements acquired during our literature review for traits, we obtained average </w:t>
      </w:r>
      <w:ins w:id="141" w:author="Blake Stuparyk" w:date="2023-01-31T10:15:00Z">
        <w:r w:rsidR="00E82BFC">
          <w:rPr>
            <w:rFonts w:ascii="Times New Roman" w:eastAsia="Times New Roman" w:hAnsi="Times New Roman" w:cs="Times New Roman"/>
            <w:color w:val="000000"/>
            <w:sz w:val="20"/>
            <w:szCs w:val="20"/>
            <w:lang w:eastAsia="en-CA"/>
          </w:rPr>
          <w:t xml:space="preserve">community </w:t>
        </w:r>
      </w:ins>
      <w:r w:rsidRPr="00B43826">
        <w:rPr>
          <w:rFonts w:ascii="Times New Roman" w:eastAsia="Times New Roman" w:hAnsi="Times New Roman" w:cs="Times New Roman"/>
          <w:color w:val="000000"/>
          <w:sz w:val="20"/>
          <w:szCs w:val="20"/>
          <w:lang w:eastAsia="en-CA"/>
        </w:rPr>
        <w:t xml:space="preserve">biomass </w:t>
      </w:r>
      <w:r w:rsidRPr="00B43826">
        <w:rPr>
          <w:rFonts w:ascii="Times New Roman" w:hAnsi="Times New Roman" w:cs="Times New Roman"/>
          <w:sz w:val="20"/>
          <w:szCs w:val="20"/>
        </w:rPr>
        <w:t>(µg/L)</w:t>
      </w:r>
      <w:r w:rsidRPr="00B43826">
        <w:rPr>
          <w:rFonts w:ascii="Times New Roman" w:eastAsia="Times New Roman" w:hAnsi="Times New Roman" w:cs="Times New Roman"/>
          <w:color w:val="000000"/>
          <w:sz w:val="20"/>
          <w:szCs w:val="20"/>
          <w:lang w:eastAsia="en-CA"/>
        </w:rPr>
        <w:t xml:space="preserve"> estimates of each sampling year using standard length-weight regressions (Watkins et al. 2011). Replicate samples per year were averaged and treated as annual biomass potential for each lake and plotted over time. </w:t>
      </w:r>
    </w:p>
    <w:p w14:paraId="178222AE" w14:textId="3C1A540D" w:rsidR="00DB74A2" w:rsidRDefault="009310E6" w:rsidP="00DB74A2">
      <w:pPr>
        <w:spacing w:after="0" w:line="480" w:lineRule="auto"/>
        <w:ind w:firstLine="720"/>
        <w:rPr>
          <w:ins w:id="142" w:author="Blake Stuparyk" w:date="2023-01-31T11:11:00Z"/>
          <w:rFonts w:ascii="Times New Roman" w:eastAsia="Times New Roman" w:hAnsi="Times New Roman" w:cs="Times New Roman"/>
          <w:color w:val="000000"/>
          <w:sz w:val="20"/>
          <w:szCs w:val="20"/>
          <w:lang w:eastAsia="en-CA"/>
        </w:rPr>
      </w:pPr>
      <w:del w:id="143" w:author="Blake Stuparyk" w:date="2023-01-31T09:27:00Z">
        <w:r w:rsidRPr="00B43826" w:rsidDel="00485A07">
          <w:rPr>
            <w:rFonts w:ascii="Times New Roman" w:eastAsia="Times New Roman" w:hAnsi="Times New Roman" w:cs="Times New Roman"/>
            <w:sz w:val="20"/>
            <w:szCs w:val="20"/>
            <w:lang w:eastAsia="en-CA"/>
          </w:rPr>
          <w:delText xml:space="preserve">To determine how zooplankton communities changed taxonomically over time in each lake, </w:delText>
        </w:r>
      </w:del>
      <w:ins w:id="144" w:author="Blake Stuparyk" w:date="2023-01-31T09:35:00Z">
        <w:r w:rsidR="00A5436B">
          <w:rPr>
            <w:rFonts w:ascii="Times New Roman" w:eastAsia="Times New Roman" w:hAnsi="Times New Roman" w:cs="Times New Roman"/>
            <w:sz w:val="20"/>
            <w:szCs w:val="20"/>
            <w:lang w:eastAsia="en-CA"/>
          </w:rPr>
          <w:t xml:space="preserve">We created </w:t>
        </w:r>
      </w:ins>
      <w:r w:rsidR="00EF55E6">
        <w:rPr>
          <w:rFonts w:ascii="Times New Roman" w:eastAsia="Times New Roman" w:hAnsi="Times New Roman" w:cs="Times New Roman"/>
          <w:sz w:val="20"/>
          <w:szCs w:val="20"/>
          <w:lang w:eastAsia="en-CA"/>
        </w:rPr>
        <w:t xml:space="preserve">separate </w:t>
      </w:r>
      <w:ins w:id="145" w:author="Blake Stuparyk" w:date="2023-01-31T09:35:00Z">
        <w:r w:rsidR="00A5436B">
          <w:rPr>
            <w:rFonts w:ascii="Times New Roman" w:eastAsia="Times New Roman" w:hAnsi="Times New Roman" w:cs="Times New Roman"/>
            <w:sz w:val="20"/>
            <w:szCs w:val="20"/>
            <w:lang w:eastAsia="en-CA"/>
          </w:rPr>
          <w:t xml:space="preserve">chronological trajectories of </w:t>
        </w:r>
      </w:ins>
      <w:r w:rsidR="00A5436B">
        <w:rPr>
          <w:rFonts w:ascii="Times New Roman" w:eastAsia="Times New Roman" w:hAnsi="Times New Roman" w:cs="Times New Roman"/>
          <w:sz w:val="20"/>
          <w:szCs w:val="20"/>
          <w:lang w:eastAsia="en-CA"/>
        </w:rPr>
        <w:t>the</w:t>
      </w:r>
      <w:ins w:id="146" w:author="Blake Stuparyk" w:date="2023-01-31T09:35:00Z">
        <w:r w:rsidR="00A5436B">
          <w:rPr>
            <w:rFonts w:ascii="Times New Roman" w:eastAsia="Times New Roman" w:hAnsi="Times New Roman" w:cs="Times New Roman"/>
            <w:sz w:val="20"/>
            <w:szCs w:val="20"/>
            <w:lang w:eastAsia="en-CA"/>
          </w:rPr>
          <w:t xml:space="preserve"> functional and </w:t>
        </w:r>
      </w:ins>
      <w:r w:rsidR="00A5436B">
        <w:rPr>
          <w:rFonts w:ascii="Times New Roman" w:eastAsia="Times New Roman" w:hAnsi="Times New Roman" w:cs="Times New Roman"/>
          <w:sz w:val="20"/>
          <w:szCs w:val="20"/>
          <w:lang w:eastAsia="en-CA"/>
        </w:rPr>
        <w:t>taxonomic</w:t>
      </w:r>
      <w:ins w:id="147" w:author="Blake Stuparyk" w:date="2023-01-31T09:35:00Z">
        <w:r w:rsidR="00A5436B">
          <w:rPr>
            <w:rFonts w:ascii="Times New Roman" w:eastAsia="Times New Roman" w:hAnsi="Times New Roman" w:cs="Times New Roman"/>
            <w:sz w:val="20"/>
            <w:szCs w:val="20"/>
            <w:lang w:eastAsia="en-CA"/>
          </w:rPr>
          <w:t xml:space="preserve"> identities of each lake in</w:t>
        </w:r>
      </w:ins>
      <w:r w:rsidR="00250FB7">
        <w:rPr>
          <w:rFonts w:ascii="Times New Roman" w:eastAsia="Times New Roman" w:hAnsi="Times New Roman" w:cs="Times New Roman"/>
          <w:sz w:val="20"/>
          <w:szCs w:val="20"/>
          <w:lang w:eastAsia="en-CA"/>
        </w:rPr>
        <w:t xml:space="preserve"> comprehensive</w:t>
      </w:r>
      <w:ins w:id="148" w:author="Blake Stuparyk" w:date="2023-01-31T09:35:00Z">
        <w:r w:rsidR="00A5436B">
          <w:rPr>
            <w:rFonts w:ascii="Times New Roman" w:eastAsia="Times New Roman" w:hAnsi="Times New Roman" w:cs="Times New Roman"/>
            <w:sz w:val="20"/>
            <w:szCs w:val="20"/>
            <w:lang w:eastAsia="en-CA"/>
          </w:rPr>
          <w:t xml:space="preserve"> </w:t>
        </w:r>
      </w:ins>
      <w:r w:rsidRPr="00B43826">
        <w:rPr>
          <w:rFonts w:ascii="Times New Roman" w:eastAsia="Times New Roman" w:hAnsi="Times New Roman" w:cs="Times New Roman"/>
          <w:sz w:val="20"/>
          <w:szCs w:val="20"/>
          <w:lang w:eastAsia="en-CA"/>
        </w:rPr>
        <w:t xml:space="preserve">NMDS </w:t>
      </w:r>
      <w:r w:rsidR="005152BE">
        <w:rPr>
          <w:rFonts w:ascii="Times New Roman" w:eastAsia="Times New Roman" w:hAnsi="Times New Roman" w:cs="Times New Roman"/>
          <w:sz w:val="20"/>
          <w:szCs w:val="20"/>
          <w:lang w:eastAsia="en-CA"/>
        </w:rPr>
        <w:t>ordinations</w:t>
      </w:r>
      <w:ins w:id="149" w:author="Blake Stuparyk" w:date="2023-01-31T09:35:00Z">
        <w:r w:rsidR="00A5436B">
          <w:rPr>
            <w:rFonts w:ascii="Times New Roman" w:eastAsia="Times New Roman" w:hAnsi="Times New Roman" w:cs="Times New Roman"/>
            <w:sz w:val="20"/>
            <w:szCs w:val="20"/>
            <w:lang w:eastAsia="en-CA"/>
          </w:rPr>
          <w:t xml:space="preserve"> using </w:t>
        </w:r>
      </w:ins>
      <w:del w:id="150" w:author="Blake Stuparyk" w:date="2023-01-31T09:35:00Z">
        <w:r w:rsidRPr="00B43826" w:rsidDel="00A5436B">
          <w:rPr>
            <w:rFonts w:ascii="Times New Roman" w:eastAsia="Times New Roman" w:hAnsi="Times New Roman" w:cs="Times New Roman"/>
            <w:sz w:val="20"/>
            <w:szCs w:val="20"/>
            <w:lang w:eastAsia="en-CA"/>
          </w:rPr>
          <w:delText>was performed</w:delText>
        </w:r>
        <w:r w:rsidR="000B4046" w:rsidRPr="00B43826" w:rsidDel="00A5436B">
          <w:rPr>
            <w:rFonts w:ascii="Times New Roman" w:eastAsia="Times New Roman" w:hAnsi="Times New Roman" w:cs="Times New Roman"/>
            <w:sz w:val="20"/>
            <w:szCs w:val="20"/>
            <w:lang w:eastAsia="en-CA"/>
          </w:rPr>
          <w:delText xml:space="preserve"> </w:delText>
        </w:r>
      </w:del>
      <w:del w:id="151" w:author="Blake Stuparyk" w:date="2023-01-31T09:26:00Z">
        <w:r w:rsidR="000B4046" w:rsidRPr="00B43826" w:rsidDel="00485A07">
          <w:rPr>
            <w:rFonts w:ascii="Times New Roman" w:eastAsia="Times New Roman" w:hAnsi="Times New Roman" w:cs="Times New Roman"/>
            <w:sz w:val="20"/>
            <w:szCs w:val="20"/>
            <w:lang w:eastAsia="en-CA"/>
          </w:rPr>
          <w:delText>over</w:delText>
        </w:r>
        <w:r w:rsidRPr="00B43826" w:rsidDel="00485A07">
          <w:rPr>
            <w:rFonts w:ascii="Times New Roman" w:eastAsia="Times New Roman" w:hAnsi="Times New Roman" w:cs="Times New Roman"/>
            <w:sz w:val="20"/>
            <w:szCs w:val="20"/>
            <w:lang w:eastAsia="en-CA"/>
          </w:rPr>
          <w:delText xml:space="preserve"> </w:delText>
        </w:r>
      </w:del>
      <w:del w:id="152" w:author="Blake Stuparyk" w:date="2023-01-31T09:35:00Z">
        <w:r w:rsidRPr="00B43826" w:rsidDel="00A5436B">
          <w:rPr>
            <w:rFonts w:ascii="Times New Roman" w:eastAsia="Times New Roman" w:hAnsi="Times New Roman" w:cs="Times New Roman"/>
            <w:sz w:val="20"/>
            <w:szCs w:val="20"/>
            <w:lang w:eastAsia="en-CA"/>
          </w:rPr>
          <w:delText xml:space="preserve">using </w:delText>
        </w:r>
      </w:del>
      <w:del w:id="153" w:author="Blake Stuparyk" w:date="2023-01-31T09:32:00Z">
        <w:r w:rsidRPr="00B43826" w:rsidDel="00160AF0">
          <w:rPr>
            <w:rFonts w:ascii="Times New Roman" w:eastAsia="Times New Roman" w:hAnsi="Times New Roman" w:cs="Times New Roman"/>
            <w:sz w:val="20"/>
            <w:szCs w:val="20"/>
            <w:lang w:eastAsia="en-CA"/>
          </w:rPr>
          <w:delText>species abundances</w:delText>
        </w:r>
        <w:r w:rsidRPr="00B43826" w:rsidDel="00160AF0">
          <w:rPr>
            <w:rFonts w:ascii="Times New Roman" w:eastAsia="Times New Roman" w:hAnsi="Times New Roman" w:cs="Times New Roman"/>
            <w:color w:val="000000"/>
            <w:sz w:val="20"/>
            <w:szCs w:val="20"/>
            <w:lang w:eastAsia="en-CA"/>
          </w:rPr>
          <w:delText xml:space="preserve"> that represent</w:delText>
        </w:r>
      </w:del>
      <w:del w:id="154" w:author="Blake Stuparyk" w:date="2023-01-31T09:27:00Z">
        <w:r w:rsidRPr="00B43826" w:rsidDel="00485A07">
          <w:rPr>
            <w:rFonts w:ascii="Times New Roman" w:eastAsia="Times New Roman" w:hAnsi="Times New Roman" w:cs="Times New Roman"/>
            <w:color w:val="000000"/>
            <w:sz w:val="20"/>
            <w:szCs w:val="20"/>
            <w:lang w:eastAsia="en-CA"/>
          </w:rPr>
          <w:delText>ed</w:delText>
        </w:r>
      </w:del>
      <w:del w:id="155" w:author="Blake Stuparyk" w:date="2023-01-31T09:32:00Z">
        <w:r w:rsidRPr="00B43826" w:rsidDel="00160AF0">
          <w:rPr>
            <w:rFonts w:ascii="Times New Roman" w:eastAsia="Times New Roman" w:hAnsi="Times New Roman" w:cs="Times New Roman"/>
            <w:color w:val="000000"/>
            <w:sz w:val="20"/>
            <w:szCs w:val="20"/>
            <w:lang w:eastAsia="en-CA"/>
          </w:rPr>
          <w:delText xml:space="preserve"> </w:delText>
        </w:r>
      </w:del>
      <w:r w:rsidRPr="00B43826">
        <w:rPr>
          <w:rFonts w:ascii="Times New Roman" w:eastAsia="Times New Roman" w:hAnsi="Times New Roman" w:cs="Times New Roman"/>
          <w:color w:val="000000"/>
          <w:sz w:val="20"/>
          <w:szCs w:val="20"/>
          <w:lang w:eastAsia="en-CA"/>
        </w:rPr>
        <w:t>aggregated yearly average</w:t>
      </w:r>
      <w:ins w:id="156" w:author="Blake Stuparyk" w:date="2023-01-31T09:32:00Z">
        <w:r w:rsidR="00160AF0">
          <w:rPr>
            <w:rFonts w:ascii="Times New Roman" w:eastAsia="Times New Roman" w:hAnsi="Times New Roman" w:cs="Times New Roman"/>
            <w:color w:val="000000"/>
            <w:sz w:val="20"/>
            <w:szCs w:val="20"/>
            <w:lang w:eastAsia="en-CA"/>
          </w:rPr>
          <w:t xml:space="preserve"> </w:t>
        </w:r>
        <w:r w:rsidR="00A5436B">
          <w:rPr>
            <w:rFonts w:ascii="Times New Roman" w:eastAsia="Times New Roman" w:hAnsi="Times New Roman" w:cs="Times New Roman"/>
            <w:color w:val="000000"/>
            <w:sz w:val="20"/>
            <w:szCs w:val="20"/>
            <w:lang w:eastAsia="en-CA"/>
          </w:rPr>
          <w:t>taxa abundance</w:t>
        </w:r>
      </w:ins>
      <w:del w:id="157" w:author="Blake Stuparyk" w:date="2023-01-31T09:32:00Z">
        <w:r w:rsidRPr="00B43826" w:rsidDel="00160AF0">
          <w:rPr>
            <w:rFonts w:ascii="Times New Roman" w:eastAsia="Times New Roman" w:hAnsi="Times New Roman" w:cs="Times New Roman"/>
            <w:color w:val="000000"/>
            <w:sz w:val="20"/>
            <w:szCs w:val="20"/>
            <w:lang w:eastAsia="en-CA"/>
          </w:rPr>
          <w:delText>s</w:delText>
        </w:r>
      </w:del>
      <w:ins w:id="158" w:author="Blake Stuparyk" w:date="2023-01-31T09:27:00Z">
        <w:r w:rsidR="00485A07">
          <w:rPr>
            <w:rFonts w:ascii="Times New Roman" w:eastAsia="Times New Roman" w:hAnsi="Times New Roman" w:cs="Times New Roman"/>
            <w:color w:val="000000"/>
            <w:sz w:val="20"/>
            <w:szCs w:val="20"/>
            <w:lang w:eastAsia="en-CA"/>
          </w:rPr>
          <w:t xml:space="preserve"> </w:t>
        </w:r>
      </w:ins>
      <w:ins w:id="159" w:author="Blake Stuparyk" w:date="2023-01-31T09:35:00Z">
        <w:r w:rsidR="00A5436B">
          <w:rPr>
            <w:rFonts w:ascii="Times New Roman" w:eastAsia="Times New Roman" w:hAnsi="Times New Roman" w:cs="Times New Roman"/>
            <w:sz w:val="20"/>
            <w:szCs w:val="20"/>
            <w:lang w:eastAsia="en-CA"/>
          </w:rPr>
          <w:t>of</w:t>
        </w:r>
      </w:ins>
      <w:ins w:id="160" w:author="Blake Stuparyk" w:date="2023-01-31T09:27:00Z">
        <w:r w:rsidR="00485A07" w:rsidRPr="00B43826">
          <w:rPr>
            <w:rFonts w:ascii="Times New Roman" w:eastAsia="Times New Roman" w:hAnsi="Times New Roman" w:cs="Times New Roman"/>
            <w:sz w:val="20"/>
            <w:szCs w:val="20"/>
            <w:lang w:eastAsia="en-CA"/>
          </w:rPr>
          <w:t xml:space="preserve"> </w:t>
        </w:r>
      </w:ins>
      <w:ins w:id="161" w:author="Blake Stuparyk" w:date="2023-01-31T09:36:00Z">
        <w:r w:rsidR="00A5436B">
          <w:rPr>
            <w:rFonts w:ascii="Times New Roman" w:eastAsia="Times New Roman" w:hAnsi="Times New Roman" w:cs="Times New Roman"/>
            <w:sz w:val="20"/>
            <w:szCs w:val="20"/>
            <w:lang w:eastAsia="en-CA"/>
          </w:rPr>
          <w:t>both study and reference lakes</w:t>
        </w:r>
      </w:ins>
      <w:r w:rsidRPr="00B43826">
        <w:rPr>
          <w:rFonts w:ascii="Times New Roman" w:eastAsia="Times New Roman" w:hAnsi="Times New Roman" w:cs="Times New Roman"/>
          <w:color w:val="000000"/>
          <w:sz w:val="20"/>
          <w:szCs w:val="20"/>
          <w:lang w:eastAsia="en-CA"/>
        </w:rPr>
        <w:t>.</w:t>
      </w:r>
      <w:r w:rsidR="00250FB7">
        <w:rPr>
          <w:rFonts w:ascii="Times New Roman" w:eastAsia="Times New Roman" w:hAnsi="Times New Roman" w:cs="Times New Roman"/>
          <w:color w:val="000000"/>
          <w:sz w:val="20"/>
          <w:szCs w:val="20"/>
          <w:lang w:eastAsia="en-CA"/>
        </w:rPr>
        <w:t xml:space="preserve"> </w:t>
      </w:r>
      <w:r w:rsidR="00A640E4">
        <w:rPr>
          <w:rFonts w:ascii="Times New Roman" w:eastAsia="Times New Roman" w:hAnsi="Times New Roman" w:cs="Times New Roman"/>
          <w:color w:val="000000"/>
          <w:sz w:val="20"/>
          <w:szCs w:val="20"/>
          <w:lang w:eastAsia="en-CA"/>
        </w:rPr>
        <w:t xml:space="preserve">While following traditional methods for taxonomic ordination, the </w:t>
      </w:r>
      <w:r w:rsidR="00250FB7">
        <w:rPr>
          <w:rFonts w:ascii="Times New Roman" w:eastAsia="Times New Roman" w:hAnsi="Times New Roman" w:cs="Times New Roman"/>
          <w:color w:val="000000"/>
          <w:sz w:val="20"/>
          <w:szCs w:val="20"/>
          <w:lang w:eastAsia="en-CA"/>
        </w:rPr>
        <w:t>NMDS o</w:t>
      </w:r>
      <w:r w:rsidR="00A640E4">
        <w:rPr>
          <w:rFonts w:ascii="Times New Roman" w:eastAsia="Times New Roman" w:hAnsi="Times New Roman" w:cs="Times New Roman"/>
          <w:color w:val="000000"/>
          <w:sz w:val="20"/>
          <w:szCs w:val="20"/>
          <w:lang w:eastAsia="en-CA"/>
        </w:rPr>
        <w:t>f</w:t>
      </w:r>
      <w:r w:rsidR="00250FB7">
        <w:rPr>
          <w:rFonts w:ascii="Times New Roman" w:eastAsia="Times New Roman" w:hAnsi="Times New Roman" w:cs="Times New Roman"/>
          <w:color w:val="000000"/>
          <w:sz w:val="20"/>
          <w:szCs w:val="20"/>
          <w:lang w:eastAsia="en-CA"/>
        </w:rPr>
        <w:t xml:space="preserve"> </w:t>
      </w:r>
      <w:r w:rsidR="00A640E4">
        <w:rPr>
          <w:rFonts w:ascii="Times New Roman" w:eastAsia="Times New Roman" w:hAnsi="Times New Roman" w:cs="Times New Roman"/>
          <w:color w:val="000000"/>
          <w:sz w:val="20"/>
          <w:szCs w:val="20"/>
          <w:lang w:eastAsia="en-CA"/>
        </w:rPr>
        <w:t>community</w:t>
      </w:r>
      <w:r w:rsidR="00250FB7">
        <w:rPr>
          <w:rFonts w:ascii="Times New Roman" w:eastAsia="Times New Roman" w:hAnsi="Times New Roman" w:cs="Times New Roman"/>
          <w:color w:val="000000"/>
          <w:sz w:val="20"/>
          <w:szCs w:val="20"/>
          <w:lang w:eastAsia="en-CA"/>
        </w:rPr>
        <w:t xml:space="preserve"> trait</w:t>
      </w:r>
      <w:ins w:id="162" w:author="Blake Stuparyk" w:date="2023-01-31T11:22:00Z">
        <w:r w:rsidR="00E85D96">
          <w:rPr>
            <w:rFonts w:ascii="Times New Roman" w:eastAsia="Times New Roman" w:hAnsi="Times New Roman" w:cs="Times New Roman"/>
            <w:color w:val="000000"/>
            <w:sz w:val="20"/>
            <w:szCs w:val="20"/>
            <w:lang w:eastAsia="en-CA"/>
          </w:rPr>
          <w:t>s</w:t>
        </w:r>
      </w:ins>
      <w:r w:rsidR="00A640E4">
        <w:rPr>
          <w:rFonts w:ascii="Times New Roman" w:eastAsia="Times New Roman" w:hAnsi="Times New Roman" w:cs="Times New Roman"/>
          <w:color w:val="000000"/>
          <w:sz w:val="20"/>
          <w:szCs w:val="20"/>
          <w:lang w:eastAsia="en-CA"/>
        </w:rPr>
        <w:t xml:space="preserve"> </w:t>
      </w:r>
      <w:del w:id="163" w:author="Blake Stuparyk" w:date="2023-01-31T11:22:00Z">
        <w:r w:rsidR="00EF55E6" w:rsidDel="00E85D96">
          <w:rPr>
            <w:rFonts w:ascii="Times New Roman" w:eastAsia="Times New Roman" w:hAnsi="Times New Roman" w:cs="Times New Roman"/>
            <w:color w:val="000000"/>
            <w:sz w:val="20"/>
            <w:szCs w:val="20"/>
            <w:lang w:eastAsia="en-CA"/>
          </w:rPr>
          <w:delText>states</w:delText>
        </w:r>
        <w:r w:rsidR="00A640E4" w:rsidDel="00E85D96">
          <w:rPr>
            <w:rFonts w:ascii="Times New Roman" w:eastAsia="Times New Roman" w:hAnsi="Times New Roman" w:cs="Times New Roman"/>
            <w:color w:val="000000"/>
            <w:sz w:val="20"/>
            <w:szCs w:val="20"/>
            <w:lang w:eastAsia="en-CA"/>
          </w:rPr>
          <w:delText xml:space="preserve"> </w:delText>
        </w:r>
      </w:del>
      <w:r w:rsidR="00A640E4">
        <w:rPr>
          <w:rFonts w:ascii="Times New Roman" w:eastAsia="Times New Roman" w:hAnsi="Times New Roman" w:cs="Times New Roman"/>
          <w:color w:val="000000"/>
          <w:sz w:val="20"/>
          <w:szCs w:val="20"/>
          <w:lang w:eastAsia="en-CA"/>
        </w:rPr>
        <w:t xml:space="preserve">required the </w:t>
      </w:r>
      <w:r w:rsidR="00250FB7">
        <w:rPr>
          <w:rFonts w:ascii="Times New Roman" w:eastAsia="Times New Roman" w:hAnsi="Times New Roman" w:cs="Times New Roman"/>
          <w:color w:val="000000"/>
          <w:sz w:val="20"/>
          <w:szCs w:val="20"/>
          <w:lang w:eastAsia="en-CA"/>
        </w:rPr>
        <w:t>creat</w:t>
      </w:r>
      <w:r w:rsidR="00A640E4">
        <w:rPr>
          <w:rFonts w:ascii="Times New Roman" w:eastAsia="Times New Roman" w:hAnsi="Times New Roman" w:cs="Times New Roman"/>
          <w:color w:val="000000"/>
          <w:sz w:val="20"/>
          <w:szCs w:val="20"/>
          <w:lang w:eastAsia="en-CA"/>
        </w:rPr>
        <w:t>ion</w:t>
      </w:r>
      <w:r w:rsidR="00250FB7">
        <w:rPr>
          <w:rFonts w:ascii="Times New Roman" w:eastAsia="Times New Roman" w:hAnsi="Times New Roman" w:cs="Times New Roman"/>
          <w:color w:val="000000"/>
          <w:sz w:val="20"/>
          <w:szCs w:val="20"/>
          <w:lang w:eastAsia="en-CA"/>
        </w:rPr>
        <w:t xml:space="preserve"> </w:t>
      </w:r>
      <w:r w:rsidR="00A640E4">
        <w:rPr>
          <w:rFonts w:ascii="Times New Roman" w:eastAsia="Times New Roman" w:hAnsi="Times New Roman" w:cs="Times New Roman"/>
          <w:color w:val="000000"/>
          <w:sz w:val="20"/>
          <w:szCs w:val="20"/>
          <w:lang w:eastAsia="en-CA"/>
        </w:rPr>
        <w:t xml:space="preserve">of a </w:t>
      </w:r>
      <w:r w:rsidR="00250FB7">
        <w:rPr>
          <w:rFonts w:ascii="Times New Roman" w:eastAsia="Times New Roman" w:hAnsi="Times New Roman" w:cs="Times New Roman"/>
          <w:color w:val="000000"/>
          <w:sz w:val="20"/>
          <w:szCs w:val="20"/>
          <w:lang w:eastAsia="en-CA"/>
        </w:rPr>
        <w:t>community weighted annual mean</w:t>
      </w:r>
      <w:r w:rsidR="00A640E4">
        <w:rPr>
          <w:rFonts w:ascii="Times New Roman" w:eastAsia="Times New Roman" w:hAnsi="Times New Roman" w:cs="Times New Roman"/>
          <w:color w:val="000000"/>
          <w:sz w:val="20"/>
          <w:szCs w:val="20"/>
          <w:lang w:eastAsia="en-CA"/>
        </w:rPr>
        <w:t xml:space="preserve"> (CWM) matrix</w:t>
      </w:r>
      <w:ins w:id="164" w:author="Blake Stuparyk" w:date="2023-01-31T14:38:00Z">
        <w:r w:rsidR="00A8537B">
          <w:rPr>
            <w:rFonts w:ascii="Times New Roman" w:eastAsia="Times New Roman" w:hAnsi="Times New Roman" w:cs="Times New Roman"/>
            <w:color w:val="000000"/>
            <w:sz w:val="20"/>
            <w:szCs w:val="20"/>
            <w:lang w:eastAsia="en-CA"/>
          </w:rPr>
          <w:t xml:space="preserve"> </w:t>
        </w:r>
        <w:r w:rsidR="00A8537B">
          <w:rPr>
            <w:rFonts w:ascii="Times New Roman" w:eastAsia="Times New Roman" w:hAnsi="Times New Roman" w:cs="Times New Roman"/>
            <w:color w:val="000000"/>
            <w:sz w:val="20"/>
            <w:szCs w:val="20"/>
            <w:lang w:eastAsia="en-CA"/>
          </w:rPr>
          <w:fldChar w:fldCharType="begin" w:fldLock="1"/>
        </w:r>
        <w:r w:rsidR="00A8537B">
          <w:rPr>
            <w:rFonts w:ascii="Times New Roman" w:eastAsia="Times New Roman" w:hAnsi="Times New Roman" w:cs="Times New Roman"/>
            <w:color w:val="000000"/>
            <w:sz w:val="20"/>
            <w:szCs w:val="20"/>
            <w:lang w:eastAsia="en-CA"/>
          </w:rPr>
          <w:instrText>ADDIN CSL_CITATION {"citationItems":[{"id":"ITEM-1","itemData":{"DOI":"10.1111/jvs.12688","ISSN":"11009233","abstract":"Aims: The community-weighted mean (CWM) approach is used to analyse the relationship between species attributes (traits, Ellenberg-type indicator values) and sample attributes (environmental variables, richness) via the community matrix. It has recently been shown to suffer from inflated Type I error rate if tested by a standard test and the results of many published studies are probably affected. I review the current knowledge about this problem, and clarify which studies are likely affected and by how much. Methods: I suggest classifying hypotheses commonly tested by CWM approach into three categories, which differ in the formulation of the null hypothesis. I use simulated and real data to show how the Type I error rate of the standard test is affected by data characteristics. Results: The CWM approach with the standard test returns a correct Type I error rate for hypotheses assuming a link between species attributes and composition (Category A). However, for hypotheses assuming a link between composition and sample attributes (Category B) or not assuming any link (Category C), the standard test is inflated, and alternative tests are needed to control for this. The inflation of standard tests for Category C is negatively related to the compositional β-diversity, and positively to the strength of the composition–sample attributes relationship and data set sample size. These results apply to CWM analyses with extrinsic sample attributes (not derived from the compositional matrix). CWM analysis with intrinsic sample attributes (derived from the composition, such as species richness) is a case of spurious correlation and can be tested using a column-based (modified) permutation test. Conclusions: The concept of three hypothesis categories offers a simple tool to evaluate which hypothesis has been tested and whether the results have correct or inflated Type I error rate. In the case of inflated results, the level of inflation can be estimated from the data characteristics.","author":[{"dropping-particle":"","family":"Zelený","given":"David","non-dropping-particle":"","parse-names":false,"suffix":""}],"container-title":"Journal of Vegetation Science","editor":[{"dropping-particle":"","family":"Kühn","given":"Ingolf","non-dropping-particle":"","parse-names":false,"suffix":""}],"id":"ITEM-1","issue":"6","issued":{"date-parts":[["2018","11"]]},"page":"953-966","title":"Which results of the standard test for community-weighted mean approach are too optimistic?","type":"article-journal","volume":"29"},"uris":["http://www.mendeley.com/documents/?uuid=2663fa85-3fd0-4d50-a01a-397fdc526518"]}],"mendeley":{"formattedCitation":"(Zelený 2018)","plainTextFormattedCitation":"(Zelený 2018)","previouslyFormattedCitation":"(Zelený 2018)"},"properties":{"noteIndex":0},"schema":"https://github.com/citation-style-language/schema/raw/master/csl-citation.json"}</w:instrText>
        </w:r>
        <w:r w:rsidR="00A8537B">
          <w:rPr>
            <w:rFonts w:ascii="Times New Roman" w:eastAsia="Times New Roman" w:hAnsi="Times New Roman" w:cs="Times New Roman"/>
            <w:color w:val="000000"/>
            <w:sz w:val="20"/>
            <w:szCs w:val="20"/>
            <w:lang w:eastAsia="en-CA"/>
          </w:rPr>
          <w:fldChar w:fldCharType="separate"/>
        </w:r>
        <w:r w:rsidR="00A8537B" w:rsidRPr="00EF55E6">
          <w:rPr>
            <w:rFonts w:ascii="Times New Roman" w:eastAsia="Times New Roman" w:hAnsi="Times New Roman" w:cs="Times New Roman"/>
            <w:noProof/>
            <w:color w:val="000000"/>
            <w:sz w:val="20"/>
            <w:szCs w:val="20"/>
            <w:lang w:eastAsia="en-CA"/>
          </w:rPr>
          <w:t>(Zelený 2018)</w:t>
        </w:r>
        <w:r w:rsidR="00A8537B">
          <w:rPr>
            <w:rFonts w:ascii="Times New Roman" w:eastAsia="Times New Roman" w:hAnsi="Times New Roman" w:cs="Times New Roman"/>
            <w:color w:val="000000"/>
            <w:sz w:val="20"/>
            <w:szCs w:val="20"/>
            <w:lang w:eastAsia="en-CA"/>
          </w:rPr>
          <w:fldChar w:fldCharType="end"/>
        </w:r>
      </w:ins>
      <w:r w:rsidR="00250FB7">
        <w:rPr>
          <w:rFonts w:ascii="Times New Roman" w:eastAsia="Times New Roman" w:hAnsi="Times New Roman" w:cs="Times New Roman"/>
          <w:color w:val="000000"/>
          <w:sz w:val="20"/>
          <w:szCs w:val="20"/>
          <w:lang w:eastAsia="en-CA"/>
        </w:rPr>
        <w:t xml:space="preserve"> of each lake</w:t>
      </w:r>
      <w:r w:rsidR="00A640E4">
        <w:rPr>
          <w:rFonts w:ascii="Times New Roman" w:eastAsia="Times New Roman" w:hAnsi="Times New Roman" w:cs="Times New Roman"/>
          <w:color w:val="000000"/>
          <w:sz w:val="20"/>
          <w:szCs w:val="20"/>
          <w:lang w:eastAsia="en-CA"/>
        </w:rPr>
        <w:t>s sampled year</w:t>
      </w:r>
      <w:r w:rsidR="00814B85">
        <w:rPr>
          <w:rFonts w:ascii="Times New Roman" w:eastAsia="Times New Roman" w:hAnsi="Times New Roman" w:cs="Times New Roman"/>
          <w:color w:val="000000"/>
          <w:sz w:val="20"/>
          <w:szCs w:val="20"/>
          <w:lang w:eastAsia="en-CA"/>
        </w:rPr>
        <w:t xml:space="preserve"> and representation of the traits described above</w:t>
      </w:r>
      <w:r w:rsidR="00A640E4">
        <w:rPr>
          <w:rFonts w:ascii="Times New Roman" w:eastAsia="Times New Roman" w:hAnsi="Times New Roman" w:cs="Times New Roman"/>
          <w:color w:val="000000"/>
          <w:sz w:val="20"/>
          <w:szCs w:val="20"/>
          <w:lang w:eastAsia="en-CA"/>
        </w:rPr>
        <w:t>.</w:t>
      </w:r>
      <w:r w:rsidRPr="00B43826">
        <w:rPr>
          <w:rFonts w:ascii="Times New Roman" w:eastAsia="Times New Roman" w:hAnsi="Times New Roman" w:cs="Times New Roman"/>
          <w:color w:val="000000"/>
          <w:sz w:val="20"/>
          <w:szCs w:val="20"/>
          <w:lang w:eastAsia="en-CA"/>
        </w:rPr>
        <w:t xml:space="preserve"> </w:t>
      </w:r>
      <w:ins w:id="165" w:author="Blake Stuparyk" w:date="2023-01-31T11:23:00Z">
        <w:r w:rsidR="00400732">
          <w:rPr>
            <w:rFonts w:ascii="Times New Roman" w:eastAsia="Times New Roman" w:hAnsi="Times New Roman" w:cs="Times New Roman"/>
            <w:color w:val="000000"/>
            <w:sz w:val="20"/>
            <w:szCs w:val="20"/>
            <w:lang w:eastAsia="en-CA"/>
          </w:rPr>
          <w:t xml:space="preserve">Both </w:t>
        </w:r>
      </w:ins>
      <w:ins w:id="166" w:author="Blake Stuparyk" w:date="2023-01-31T11:24:00Z">
        <w:r w:rsidR="00400732">
          <w:rPr>
            <w:rFonts w:ascii="Times New Roman" w:eastAsia="Times New Roman" w:hAnsi="Times New Roman" w:cs="Times New Roman"/>
            <w:color w:val="000000"/>
            <w:sz w:val="20"/>
            <w:szCs w:val="20"/>
            <w:lang w:eastAsia="en-CA"/>
          </w:rPr>
          <w:t xml:space="preserve">modes of </w:t>
        </w:r>
      </w:ins>
      <w:ins w:id="167" w:author="Blake Stuparyk" w:date="2023-01-31T11:23:00Z">
        <w:r w:rsidR="00400732">
          <w:rPr>
            <w:rFonts w:ascii="Times New Roman" w:eastAsia="Times New Roman" w:hAnsi="Times New Roman" w:cs="Times New Roman"/>
            <w:color w:val="000000"/>
            <w:sz w:val="20"/>
            <w:szCs w:val="20"/>
            <w:lang w:eastAsia="en-CA"/>
          </w:rPr>
          <w:t xml:space="preserve">abundance </w:t>
        </w:r>
      </w:ins>
      <w:ins w:id="168" w:author="Blake Stuparyk" w:date="2023-01-31T11:24:00Z">
        <w:r w:rsidR="00400732">
          <w:rPr>
            <w:rFonts w:ascii="Times New Roman" w:eastAsia="Times New Roman" w:hAnsi="Times New Roman" w:cs="Times New Roman"/>
            <w:color w:val="000000"/>
            <w:sz w:val="20"/>
            <w:szCs w:val="20"/>
            <w:lang w:eastAsia="en-CA"/>
          </w:rPr>
          <w:t>matrices</w:t>
        </w:r>
      </w:ins>
      <w:ins w:id="169" w:author="Blake Stuparyk" w:date="2023-01-31T11:23:00Z">
        <w:r w:rsidR="00400732">
          <w:rPr>
            <w:rFonts w:ascii="Times New Roman" w:eastAsia="Times New Roman" w:hAnsi="Times New Roman" w:cs="Times New Roman"/>
            <w:color w:val="000000"/>
            <w:sz w:val="20"/>
            <w:szCs w:val="20"/>
            <w:lang w:eastAsia="en-CA"/>
          </w:rPr>
          <w:t xml:space="preserve"> were un</w:t>
        </w:r>
      </w:ins>
      <w:ins w:id="170" w:author="Blake Stuparyk" w:date="2023-01-31T11:24:00Z">
        <w:r w:rsidR="00400732">
          <w:rPr>
            <w:rFonts w:ascii="Times New Roman" w:eastAsia="Times New Roman" w:hAnsi="Times New Roman" w:cs="Times New Roman"/>
            <w:color w:val="000000"/>
            <w:sz w:val="20"/>
            <w:szCs w:val="20"/>
            <w:lang w:eastAsia="en-CA"/>
          </w:rPr>
          <w:t xml:space="preserve">transformed entering NMDS analysis. </w:t>
        </w:r>
      </w:ins>
      <w:r w:rsidR="00EF55E6">
        <w:rPr>
          <w:rFonts w:ascii="Times New Roman" w:eastAsia="Times New Roman" w:hAnsi="Times New Roman" w:cs="Times New Roman"/>
          <w:color w:val="000000"/>
          <w:sz w:val="20"/>
          <w:szCs w:val="20"/>
          <w:lang w:eastAsia="en-CA"/>
        </w:rPr>
        <w:t xml:space="preserve">We chose </w:t>
      </w:r>
      <w:r w:rsidRPr="00B43826">
        <w:rPr>
          <w:rFonts w:ascii="Times New Roman" w:eastAsia="Times New Roman" w:hAnsi="Times New Roman" w:cs="Times New Roman"/>
          <w:color w:val="000000"/>
          <w:sz w:val="20"/>
          <w:szCs w:val="20"/>
          <w:lang w:eastAsia="en-CA"/>
        </w:rPr>
        <w:t xml:space="preserve">NMDS </w:t>
      </w:r>
      <w:r w:rsidR="00EF55E6">
        <w:rPr>
          <w:rFonts w:ascii="Times New Roman" w:eastAsia="Times New Roman" w:hAnsi="Times New Roman" w:cs="Times New Roman"/>
          <w:color w:val="000000"/>
          <w:sz w:val="20"/>
          <w:szCs w:val="20"/>
          <w:lang w:eastAsia="en-CA"/>
        </w:rPr>
        <w:t xml:space="preserve">as it </w:t>
      </w:r>
      <w:r w:rsidRPr="00B43826">
        <w:rPr>
          <w:rFonts w:ascii="Times New Roman" w:eastAsia="Times New Roman" w:hAnsi="Times New Roman" w:cs="Times New Roman"/>
          <w:color w:val="000000"/>
          <w:sz w:val="20"/>
          <w:szCs w:val="20"/>
          <w:lang w:eastAsia="en-CA"/>
        </w:rPr>
        <w:t>suffers less from the spatial distortion of other gradient analyses and allows the assessment of similar and dissimilar community compositions while preserving statistical integrity (</w:t>
      </w:r>
      <w:r w:rsidR="000D5559" w:rsidRPr="00B43826">
        <w:rPr>
          <w:rFonts w:ascii="Times New Roman" w:eastAsia="Times New Roman" w:hAnsi="Times New Roman" w:cs="Times New Roman"/>
          <w:color w:val="000000"/>
          <w:sz w:val="20"/>
          <w:szCs w:val="20"/>
          <w:lang w:eastAsia="en-CA"/>
        </w:rPr>
        <w:t>i.e.,</w:t>
      </w:r>
      <w:r w:rsidRPr="00B43826">
        <w:rPr>
          <w:rFonts w:ascii="Times New Roman" w:eastAsia="Times New Roman" w:hAnsi="Times New Roman" w:cs="Times New Roman"/>
          <w:color w:val="000000"/>
          <w:sz w:val="20"/>
          <w:szCs w:val="20"/>
          <w:lang w:eastAsia="en-CA"/>
        </w:rPr>
        <w:t xml:space="preserve"> NMDS stress value</w:t>
      </w:r>
      <w:r w:rsidR="009A7C74" w:rsidRPr="00B43826">
        <w:rPr>
          <w:rFonts w:ascii="Times New Roman" w:eastAsia="Times New Roman" w:hAnsi="Times New Roman" w:cs="Times New Roman"/>
          <w:color w:val="000000"/>
          <w:sz w:val="20"/>
          <w:szCs w:val="20"/>
          <w:lang w:eastAsia="en-CA"/>
        </w:rPr>
        <w:t>; Clarke and Warwick 2001)</w:t>
      </w:r>
      <w:r w:rsidRPr="00B43826">
        <w:rPr>
          <w:rFonts w:ascii="Times New Roman" w:eastAsia="Times New Roman" w:hAnsi="Times New Roman" w:cs="Times New Roman"/>
          <w:color w:val="000000"/>
          <w:sz w:val="20"/>
          <w:szCs w:val="20"/>
          <w:lang w:eastAsia="en-CA"/>
        </w:rPr>
        <w:t xml:space="preserve">. </w:t>
      </w:r>
      <w:r w:rsidR="005152BE">
        <w:rPr>
          <w:rFonts w:ascii="Times New Roman" w:eastAsia="Times New Roman" w:hAnsi="Times New Roman" w:cs="Times New Roman"/>
          <w:color w:val="000000"/>
          <w:sz w:val="20"/>
          <w:szCs w:val="20"/>
          <w:lang w:eastAsia="en-CA"/>
        </w:rPr>
        <w:t>These ordinations</w:t>
      </w:r>
      <w:r w:rsidR="00814B85">
        <w:rPr>
          <w:rFonts w:ascii="Times New Roman" w:eastAsia="Times New Roman" w:hAnsi="Times New Roman" w:cs="Times New Roman"/>
          <w:color w:val="000000"/>
          <w:sz w:val="20"/>
          <w:szCs w:val="20"/>
          <w:lang w:eastAsia="en-CA"/>
        </w:rPr>
        <w:t xml:space="preserve"> were built upon</w:t>
      </w:r>
      <w:r w:rsidR="005152BE">
        <w:rPr>
          <w:rFonts w:ascii="Times New Roman" w:eastAsia="Times New Roman" w:hAnsi="Times New Roman" w:cs="Times New Roman"/>
          <w:color w:val="000000"/>
          <w:sz w:val="20"/>
          <w:szCs w:val="20"/>
          <w:lang w:eastAsia="en-CA"/>
        </w:rPr>
        <w:t xml:space="preserve"> </w:t>
      </w:r>
      <w:r w:rsidRPr="00B43826">
        <w:rPr>
          <w:rFonts w:ascii="Times New Roman" w:eastAsia="Times New Roman" w:hAnsi="Times New Roman" w:cs="Times New Roman"/>
          <w:color w:val="000000"/>
          <w:sz w:val="20"/>
          <w:szCs w:val="20"/>
          <w:lang w:eastAsia="en-CA"/>
        </w:rPr>
        <w:t xml:space="preserve">Bray-Curtis </w:t>
      </w:r>
      <w:ins w:id="171" w:author="Blake Stuparyk" w:date="2023-01-04T15:20:00Z">
        <w:r w:rsidR="005C5A24">
          <w:rPr>
            <w:rFonts w:ascii="Times New Roman" w:eastAsia="Times New Roman" w:hAnsi="Times New Roman" w:cs="Times New Roman"/>
            <w:color w:val="000000"/>
            <w:sz w:val="20"/>
            <w:szCs w:val="20"/>
            <w:lang w:eastAsia="en-CA"/>
          </w:rPr>
          <w:t xml:space="preserve">distances </w:t>
        </w:r>
      </w:ins>
      <w:r w:rsidR="00A640E4">
        <w:rPr>
          <w:rFonts w:ascii="Times New Roman" w:eastAsia="Times New Roman" w:hAnsi="Times New Roman" w:cs="Times New Roman"/>
          <w:color w:val="000000"/>
          <w:sz w:val="20"/>
          <w:szCs w:val="20"/>
          <w:lang w:eastAsia="en-CA"/>
        </w:rPr>
        <w:t>as</w:t>
      </w:r>
      <w:r w:rsidR="00814B85">
        <w:rPr>
          <w:rFonts w:ascii="Times New Roman" w:eastAsia="Times New Roman" w:hAnsi="Times New Roman" w:cs="Times New Roman"/>
          <w:color w:val="000000"/>
          <w:sz w:val="20"/>
          <w:szCs w:val="20"/>
          <w:lang w:eastAsia="en-CA"/>
        </w:rPr>
        <w:t xml:space="preserve"> </w:t>
      </w:r>
      <w:r w:rsidR="00B648C7">
        <w:rPr>
          <w:rFonts w:ascii="Times New Roman" w:eastAsia="Times New Roman" w:hAnsi="Times New Roman" w:cs="Times New Roman"/>
          <w:color w:val="000000"/>
          <w:sz w:val="20"/>
          <w:szCs w:val="20"/>
          <w:lang w:eastAsia="en-CA"/>
        </w:rPr>
        <w:t xml:space="preserve">it </w:t>
      </w:r>
      <w:r w:rsidRPr="00B43826">
        <w:rPr>
          <w:rFonts w:ascii="Times New Roman" w:eastAsia="Times New Roman" w:hAnsi="Times New Roman" w:cs="Times New Roman"/>
          <w:color w:val="000000"/>
          <w:sz w:val="20"/>
          <w:szCs w:val="20"/>
          <w:lang w:eastAsia="en-CA"/>
        </w:rPr>
        <w:t>ignores</w:t>
      </w:r>
      <w:r w:rsidR="00564E53" w:rsidRPr="00B43826">
        <w:rPr>
          <w:rFonts w:ascii="Times New Roman" w:eastAsia="Times New Roman" w:hAnsi="Times New Roman" w:cs="Times New Roman"/>
          <w:color w:val="000000"/>
          <w:sz w:val="20"/>
          <w:szCs w:val="20"/>
          <w:lang w:eastAsia="en-CA"/>
        </w:rPr>
        <w:t xml:space="preserve"> issue</w:t>
      </w:r>
      <w:ins w:id="172" w:author="Blake Stuparyk" w:date="2023-01-04T15:20:00Z">
        <w:r w:rsidR="005C5A24">
          <w:rPr>
            <w:rFonts w:ascii="Times New Roman" w:eastAsia="Times New Roman" w:hAnsi="Times New Roman" w:cs="Times New Roman"/>
            <w:color w:val="000000"/>
            <w:sz w:val="20"/>
            <w:szCs w:val="20"/>
            <w:lang w:eastAsia="en-CA"/>
          </w:rPr>
          <w:t>s</w:t>
        </w:r>
      </w:ins>
      <w:r w:rsidR="00564E53" w:rsidRPr="00B43826">
        <w:rPr>
          <w:rFonts w:ascii="Times New Roman" w:eastAsia="Times New Roman" w:hAnsi="Times New Roman" w:cs="Times New Roman"/>
          <w:color w:val="000000"/>
          <w:sz w:val="20"/>
          <w:szCs w:val="20"/>
          <w:lang w:eastAsia="en-CA"/>
        </w:rPr>
        <w:t xml:space="preserve"> of</w:t>
      </w:r>
      <w:r w:rsidRPr="00B43826">
        <w:rPr>
          <w:rFonts w:ascii="Times New Roman" w:eastAsia="Times New Roman" w:hAnsi="Times New Roman" w:cs="Times New Roman"/>
          <w:color w:val="000000"/>
          <w:sz w:val="20"/>
          <w:szCs w:val="20"/>
          <w:lang w:eastAsia="en-CA"/>
        </w:rPr>
        <w:t xml:space="preserve"> double zeros when </w:t>
      </w:r>
      <w:r w:rsidR="00564E53" w:rsidRPr="00B43826">
        <w:rPr>
          <w:rFonts w:ascii="Times New Roman" w:eastAsia="Times New Roman" w:hAnsi="Times New Roman" w:cs="Times New Roman"/>
          <w:color w:val="000000"/>
          <w:sz w:val="20"/>
          <w:szCs w:val="20"/>
          <w:lang w:eastAsia="en-CA"/>
        </w:rPr>
        <w:t>measuring</w:t>
      </w:r>
      <w:r w:rsidRPr="00B43826">
        <w:rPr>
          <w:rFonts w:ascii="Times New Roman" w:eastAsia="Times New Roman" w:hAnsi="Times New Roman" w:cs="Times New Roman"/>
          <w:color w:val="000000"/>
          <w:sz w:val="20"/>
          <w:szCs w:val="20"/>
          <w:lang w:eastAsia="en-CA"/>
        </w:rPr>
        <w:t xml:space="preserve"> </w:t>
      </w:r>
      <w:r w:rsidR="00564E53" w:rsidRPr="00B43826">
        <w:rPr>
          <w:rFonts w:ascii="Times New Roman" w:eastAsia="Times New Roman" w:hAnsi="Times New Roman" w:cs="Times New Roman"/>
          <w:color w:val="000000"/>
          <w:sz w:val="20"/>
          <w:szCs w:val="20"/>
          <w:lang w:eastAsia="en-CA"/>
        </w:rPr>
        <w:t>differences</w:t>
      </w:r>
      <w:r w:rsidRPr="00B43826">
        <w:rPr>
          <w:rFonts w:ascii="Times New Roman" w:eastAsia="Times New Roman" w:hAnsi="Times New Roman" w:cs="Times New Roman"/>
          <w:color w:val="000000"/>
          <w:sz w:val="20"/>
          <w:szCs w:val="20"/>
          <w:lang w:eastAsia="en-CA"/>
        </w:rPr>
        <w:t xml:space="preserve"> between community compositions</w:t>
      </w:r>
      <w:ins w:id="173" w:author="Blake Stuparyk" w:date="2023-01-04T15:21:00Z">
        <w:r w:rsidR="005C5A24">
          <w:rPr>
            <w:rFonts w:ascii="Times New Roman" w:eastAsia="Times New Roman" w:hAnsi="Times New Roman" w:cs="Times New Roman"/>
            <w:color w:val="000000"/>
            <w:sz w:val="20"/>
            <w:szCs w:val="20"/>
            <w:lang w:eastAsia="en-CA"/>
          </w:rPr>
          <w:t>, reducing overweighting of rarer taxa</w:t>
        </w:r>
      </w:ins>
      <w:r w:rsidRPr="00B43826">
        <w:rPr>
          <w:rFonts w:ascii="Times New Roman" w:eastAsia="Times New Roman" w:hAnsi="Times New Roman" w:cs="Times New Roman"/>
          <w:color w:val="000000"/>
          <w:sz w:val="20"/>
          <w:szCs w:val="20"/>
          <w:lang w:eastAsia="en-CA"/>
        </w:rPr>
        <w:t xml:space="preserve"> </w:t>
      </w:r>
      <w:r w:rsidR="009A7C74" w:rsidRPr="00B43826">
        <w:rPr>
          <w:rFonts w:ascii="Times New Roman" w:eastAsia="Times New Roman" w:hAnsi="Times New Roman" w:cs="Times New Roman"/>
          <w:color w:val="000000"/>
          <w:sz w:val="20"/>
          <w:szCs w:val="20"/>
          <w:lang w:eastAsia="en-CA"/>
        </w:rPr>
        <w:t>(</w:t>
      </w:r>
      <w:r w:rsidR="00BF5A47" w:rsidRPr="00B43826">
        <w:rPr>
          <w:rFonts w:ascii="Times New Roman" w:eastAsia="Times New Roman" w:hAnsi="Times New Roman" w:cs="Times New Roman"/>
          <w:color w:val="000000"/>
          <w:sz w:val="20"/>
          <w:szCs w:val="20"/>
          <w:lang w:eastAsia="en-CA"/>
        </w:rPr>
        <w:t xml:space="preserve">Legendre and Legendre 1998; </w:t>
      </w:r>
      <w:r w:rsidR="009A7C74" w:rsidRPr="00B43826">
        <w:rPr>
          <w:rFonts w:ascii="Times New Roman" w:eastAsia="Times New Roman" w:hAnsi="Times New Roman" w:cs="Times New Roman"/>
          <w:color w:val="000000"/>
          <w:sz w:val="20"/>
          <w:szCs w:val="20"/>
          <w:lang w:eastAsia="en-CA"/>
        </w:rPr>
        <w:t>Clarke and Warwick 2001)</w:t>
      </w:r>
      <w:r w:rsidRPr="00B43826">
        <w:rPr>
          <w:rFonts w:ascii="Times New Roman" w:eastAsia="Times New Roman" w:hAnsi="Times New Roman" w:cs="Times New Roman"/>
          <w:color w:val="000000"/>
          <w:sz w:val="20"/>
          <w:szCs w:val="20"/>
          <w:lang w:eastAsia="en-CA"/>
        </w:rPr>
        <w:t xml:space="preserve">. </w:t>
      </w:r>
      <w:ins w:id="174" w:author="Blake Stuparyk" w:date="2023-01-31T11:14:00Z">
        <w:r w:rsidR="00DB74A2" w:rsidRPr="00B43826">
          <w:rPr>
            <w:rFonts w:ascii="Times New Roman" w:eastAsia="Times New Roman" w:hAnsi="Times New Roman" w:cs="Times New Roman"/>
            <w:color w:val="000000"/>
            <w:sz w:val="20"/>
            <w:szCs w:val="20"/>
            <w:lang w:eastAsia="en-CA"/>
          </w:rPr>
          <w:t>In this way, truer ecological distances can be preserved in the unconstrained two-dimensional NMDS space,</w:t>
        </w:r>
        <w:r w:rsidR="00DB74A2">
          <w:rPr>
            <w:rFonts w:ascii="Times New Roman" w:eastAsia="Times New Roman" w:hAnsi="Times New Roman" w:cs="Times New Roman"/>
            <w:color w:val="000000"/>
            <w:sz w:val="20"/>
            <w:szCs w:val="20"/>
            <w:lang w:eastAsia="en-CA"/>
          </w:rPr>
          <w:t xml:space="preserve"> while</w:t>
        </w:r>
        <w:r w:rsidR="00DB74A2" w:rsidRPr="00B43826">
          <w:rPr>
            <w:rFonts w:ascii="Times New Roman" w:eastAsia="Times New Roman" w:hAnsi="Times New Roman" w:cs="Times New Roman"/>
            <w:color w:val="000000"/>
            <w:sz w:val="20"/>
            <w:szCs w:val="20"/>
            <w:lang w:eastAsia="en-CA"/>
          </w:rPr>
          <w:t xml:space="preserve"> allowing for more accurate comparisons of community compositions at specific time points within and between lake histories</w:t>
        </w:r>
        <w:r w:rsidR="00DB74A2">
          <w:rPr>
            <w:rFonts w:ascii="Times New Roman" w:eastAsia="Times New Roman" w:hAnsi="Times New Roman" w:cs="Times New Roman"/>
            <w:color w:val="000000"/>
            <w:sz w:val="20"/>
            <w:szCs w:val="20"/>
            <w:lang w:eastAsia="en-CA"/>
          </w:rPr>
          <w:t xml:space="preserve"> and natural fishless conditions</w:t>
        </w:r>
        <w:r w:rsidR="00DB74A2" w:rsidRPr="00B43826">
          <w:rPr>
            <w:rFonts w:ascii="Times New Roman" w:eastAsia="Times New Roman" w:hAnsi="Times New Roman" w:cs="Times New Roman"/>
            <w:color w:val="000000"/>
            <w:sz w:val="20"/>
            <w:szCs w:val="20"/>
            <w:lang w:eastAsia="en-CA"/>
          </w:rPr>
          <w:t xml:space="preserve"> (Legendre and Legendre 1998; Clarke and Warwick 2001; Mathews et al. 2013). </w:t>
        </w:r>
      </w:ins>
    </w:p>
    <w:p w14:paraId="0AA84F0A" w14:textId="56B8405D" w:rsidR="00DB74A2" w:rsidRDefault="00174B60" w:rsidP="00DB74A2">
      <w:pPr>
        <w:spacing w:after="0" w:line="480" w:lineRule="auto"/>
        <w:ind w:firstLine="720"/>
        <w:rPr>
          <w:ins w:id="175" w:author="Blake Stuparyk" w:date="2023-01-31T12:41:00Z"/>
          <w:rFonts w:ascii="Times New Roman" w:eastAsia="Times New Roman" w:hAnsi="Times New Roman" w:cs="Times New Roman"/>
          <w:color w:val="000000"/>
          <w:sz w:val="20"/>
          <w:szCs w:val="20"/>
          <w:lang w:eastAsia="en-CA"/>
        </w:rPr>
      </w:pPr>
      <w:ins w:id="176" w:author="Blake Stuparyk" w:date="2023-01-31T11:00:00Z">
        <w:r>
          <w:rPr>
            <w:rFonts w:ascii="Times New Roman" w:eastAsia="Times New Roman" w:hAnsi="Times New Roman" w:cs="Times New Roman"/>
            <w:color w:val="000000"/>
            <w:sz w:val="20"/>
            <w:szCs w:val="20"/>
            <w:lang w:eastAsia="en-CA"/>
          </w:rPr>
          <w:t xml:space="preserve">The natural </w:t>
        </w:r>
      </w:ins>
      <w:ins w:id="177" w:author="Blake Stuparyk" w:date="2023-01-31T10:34:00Z">
        <w:r w:rsidR="00261DCE">
          <w:rPr>
            <w:rFonts w:ascii="Times New Roman" w:eastAsia="Times New Roman" w:hAnsi="Times New Roman" w:cs="Times New Roman"/>
            <w:color w:val="000000"/>
            <w:sz w:val="20"/>
            <w:szCs w:val="20"/>
            <w:lang w:eastAsia="en-CA"/>
          </w:rPr>
          <w:t xml:space="preserve">fishless condition of alpine lakes </w:t>
        </w:r>
      </w:ins>
      <w:ins w:id="178" w:author="Blake Stuparyk" w:date="2023-01-31T11:00:00Z">
        <w:r>
          <w:rPr>
            <w:rFonts w:ascii="Times New Roman" w:eastAsia="Times New Roman" w:hAnsi="Times New Roman" w:cs="Times New Roman"/>
            <w:color w:val="000000"/>
            <w:sz w:val="20"/>
            <w:szCs w:val="20"/>
            <w:lang w:eastAsia="en-CA"/>
          </w:rPr>
          <w:t>is represented</w:t>
        </w:r>
      </w:ins>
      <w:ins w:id="179" w:author="Blake Stuparyk" w:date="2023-01-31T11:18:00Z">
        <w:r w:rsidR="003035C3">
          <w:rPr>
            <w:rFonts w:ascii="Times New Roman" w:eastAsia="Times New Roman" w:hAnsi="Times New Roman" w:cs="Times New Roman"/>
            <w:color w:val="000000"/>
            <w:sz w:val="20"/>
            <w:szCs w:val="20"/>
            <w:lang w:eastAsia="en-CA"/>
          </w:rPr>
          <w:t xml:space="preserve"> </w:t>
        </w:r>
      </w:ins>
      <w:ins w:id="180" w:author="Blake Stuparyk" w:date="2023-01-31T11:19:00Z">
        <w:r w:rsidR="00A21B38">
          <w:rPr>
            <w:rFonts w:ascii="Times New Roman" w:eastAsia="Times New Roman" w:hAnsi="Times New Roman" w:cs="Times New Roman"/>
            <w:color w:val="000000"/>
            <w:sz w:val="20"/>
            <w:szCs w:val="20"/>
            <w:lang w:eastAsia="en-CA"/>
          </w:rPr>
          <w:t xml:space="preserve">in both taxonomic and trait ordination space </w:t>
        </w:r>
      </w:ins>
      <w:ins w:id="181" w:author="Blake Stuparyk" w:date="2023-01-31T11:00:00Z">
        <w:r>
          <w:rPr>
            <w:rFonts w:ascii="Times New Roman" w:eastAsia="Times New Roman" w:hAnsi="Times New Roman" w:cs="Times New Roman"/>
            <w:color w:val="000000"/>
            <w:sz w:val="20"/>
            <w:szCs w:val="20"/>
            <w:lang w:eastAsia="en-CA"/>
          </w:rPr>
          <w:t xml:space="preserve">by </w:t>
        </w:r>
      </w:ins>
      <w:ins w:id="182" w:author="Blake Stuparyk" w:date="2023-01-31T11:12:00Z">
        <w:r w:rsidR="00DB74A2">
          <w:rPr>
            <w:rFonts w:ascii="Times New Roman" w:eastAsia="Times New Roman" w:hAnsi="Times New Roman" w:cs="Times New Roman"/>
            <w:color w:val="000000"/>
            <w:sz w:val="20"/>
            <w:szCs w:val="20"/>
            <w:lang w:eastAsia="en-CA"/>
          </w:rPr>
          <w:t>constructing</w:t>
        </w:r>
      </w:ins>
      <w:ins w:id="183" w:author="Blake Stuparyk" w:date="2023-01-31T10:34:00Z">
        <w:r w:rsidR="00261DCE">
          <w:rPr>
            <w:rFonts w:ascii="Times New Roman" w:eastAsia="Times New Roman" w:hAnsi="Times New Roman" w:cs="Times New Roman"/>
            <w:color w:val="000000"/>
            <w:sz w:val="20"/>
            <w:szCs w:val="20"/>
            <w:lang w:eastAsia="en-CA"/>
          </w:rPr>
          <w:t xml:space="preserve"> statistical </w:t>
        </w:r>
      </w:ins>
      <w:ins w:id="184" w:author="Blake Stuparyk" w:date="2023-01-31T11:12:00Z">
        <w:r w:rsidR="00DB74A2" w:rsidRPr="00DB74A2">
          <w:rPr>
            <w:rFonts w:ascii="Times New Roman" w:eastAsia="Times New Roman" w:hAnsi="Times New Roman" w:cs="Times New Roman"/>
            <w:color w:val="000000"/>
            <w:sz w:val="20"/>
            <w:szCs w:val="20"/>
            <w:lang w:eastAsia="en-CA"/>
          </w:rPr>
          <w:t xml:space="preserve">ellipses </w:t>
        </w:r>
      </w:ins>
      <w:ins w:id="185" w:author="Blake Stuparyk" w:date="2023-01-31T10:34:00Z">
        <w:r w:rsidR="00261DCE">
          <w:rPr>
            <w:rFonts w:ascii="Times New Roman" w:eastAsia="Times New Roman" w:hAnsi="Times New Roman" w:cs="Times New Roman"/>
            <w:color w:val="000000"/>
            <w:sz w:val="20"/>
            <w:szCs w:val="20"/>
            <w:lang w:eastAsia="en-CA"/>
          </w:rPr>
          <w:t>(95% CI) encircl</w:t>
        </w:r>
      </w:ins>
      <w:ins w:id="186" w:author="Blake Stuparyk" w:date="2023-01-31T11:00:00Z">
        <w:r>
          <w:rPr>
            <w:rFonts w:ascii="Times New Roman" w:eastAsia="Times New Roman" w:hAnsi="Times New Roman" w:cs="Times New Roman"/>
            <w:color w:val="000000"/>
            <w:sz w:val="20"/>
            <w:szCs w:val="20"/>
            <w:lang w:eastAsia="en-CA"/>
          </w:rPr>
          <w:t>ing</w:t>
        </w:r>
      </w:ins>
      <w:ins w:id="187" w:author="Blake Stuparyk" w:date="2023-01-31T10:34:00Z">
        <w:r w:rsidR="00261DCE">
          <w:rPr>
            <w:rFonts w:ascii="Times New Roman" w:eastAsia="Times New Roman" w:hAnsi="Times New Roman" w:cs="Times New Roman"/>
            <w:color w:val="000000"/>
            <w:sz w:val="20"/>
            <w:szCs w:val="20"/>
            <w:lang w:eastAsia="en-CA"/>
          </w:rPr>
          <w:t xml:space="preserve"> </w:t>
        </w:r>
      </w:ins>
      <w:ins w:id="188" w:author="Blake Stuparyk" w:date="2023-01-31T11:06:00Z">
        <w:r w:rsidR="007A3719">
          <w:rPr>
            <w:rFonts w:ascii="Times New Roman" w:eastAsia="Times New Roman" w:hAnsi="Times New Roman" w:cs="Times New Roman"/>
            <w:color w:val="000000"/>
            <w:sz w:val="20"/>
            <w:szCs w:val="20"/>
            <w:lang w:eastAsia="en-CA"/>
          </w:rPr>
          <w:t xml:space="preserve">our </w:t>
        </w:r>
      </w:ins>
      <w:ins w:id="189" w:author="Blake Stuparyk" w:date="2023-01-31T11:13:00Z">
        <w:r w:rsidR="00DB74A2">
          <w:rPr>
            <w:rFonts w:ascii="Times New Roman" w:eastAsia="Times New Roman" w:hAnsi="Times New Roman" w:cs="Times New Roman"/>
            <w:color w:val="000000"/>
            <w:sz w:val="20"/>
            <w:szCs w:val="20"/>
            <w:lang w:eastAsia="en-CA"/>
          </w:rPr>
          <w:t>unmanipulated</w:t>
        </w:r>
      </w:ins>
      <w:ins w:id="190" w:author="Blake Stuparyk" w:date="2023-01-31T11:06:00Z">
        <w:r w:rsidR="007A3719">
          <w:rPr>
            <w:rFonts w:ascii="Times New Roman" w:eastAsia="Times New Roman" w:hAnsi="Times New Roman" w:cs="Times New Roman"/>
            <w:color w:val="000000"/>
            <w:sz w:val="20"/>
            <w:szCs w:val="20"/>
            <w:lang w:eastAsia="en-CA"/>
          </w:rPr>
          <w:t xml:space="preserve"> </w:t>
        </w:r>
      </w:ins>
      <w:ins w:id="191" w:author="Blake Stuparyk" w:date="2023-01-31T11:00:00Z">
        <w:r>
          <w:rPr>
            <w:rFonts w:ascii="Times New Roman" w:eastAsia="Times New Roman" w:hAnsi="Times New Roman" w:cs="Times New Roman"/>
            <w:color w:val="000000"/>
            <w:sz w:val="20"/>
            <w:szCs w:val="20"/>
            <w:lang w:eastAsia="en-CA"/>
          </w:rPr>
          <w:t xml:space="preserve">reference </w:t>
        </w:r>
      </w:ins>
      <w:ins w:id="192" w:author="Blake Stuparyk" w:date="2023-01-31T10:34:00Z">
        <w:r w:rsidR="00261DCE">
          <w:rPr>
            <w:rFonts w:ascii="Times New Roman" w:eastAsia="Times New Roman" w:hAnsi="Times New Roman" w:cs="Times New Roman"/>
            <w:color w:val="000000"/>
            <w:sz w:val="20"/>
            <w:szCs w:val="20"/>
            <w:lang w:eastAsia="en-CA"/>
          </w:rPr>
          <w:t>lakes</w:t>
        </w:r>
      </w:ins>
      <w:ins w:id="193" w:author="Blake Stuparyk" w:date="2023-01-31T10:36:00Z">
        <w:r w:rsidR="00B16BDC">
          <w:rPr>
            <w:rFonts w:ascii="Times New Roman" w:eastAsia="Times New Roman" w:hAnsi="Times New Roman" w:cs="Times New Roman"/>
            <w:color w:val="000000"/>
            <w:sz w:val="20"/>
            <w:szCs w:val="20"/>
            <w:lang w:eastAsia="en-CA"/>
          </w:rPr>
          <w:t>.</w:t>
        </w:r>
      </w:ins>
      <w:ins w:id="194" w:author="Blake Stuparyk" w:date="2023-01-31T10:35:00Z">
        <w:r w:rsidR="00261DCE">
          <w:rPr>
            <w:rFonts w:ascii="Times New Roman" w:eastAsia="Times New Roman" w:hAnsi="Times New Roman" w:cs="Times New Roman"/>
            <w:color w:val="000000"/>
            <w:sz w:val="20"/>
            <w:szCs w:val="20"/>
            <w:lang w:eastAsia="en-CA"/>
          </w:rPr>
          <w:t xml:space="preserve"> </w:t>
        </w:r>
      </w:ins>
      <w:ins w:id="195" w:author="Blake Stuparyk" w:date="2023-01-31T11:20:00Z">
        <w:r w:rsidR="00A21B38">
          <w:rPr>
            <w:rFonts w:ascii="Times New Roman" w:eastAsia="Times New Roman" w:hAnsi="Times New Roman" w:cs="Times New Roman"/>
            <w:color w:val="000000"/>
            <w:sz w:val="20"/>
            <w:szCs w:val="20"/>
            <w:lang w:eastAsia="en-CA"/>
          </w:rPr>
          <w:t>These ellipses</w:t>
        </w:r>
      </w:ins>
      <w:ins w:id="196" w:author="Blake Stuparyk" w:date="2023-01-31T11:19:00Z">
        <w:r w:rsidR="00A21B38">
          <w:rPr>
            <w:rFonts w:ascii="Times New Roman" w:eastAsia="Times New Roman" w:hAnsi="Times New Roman" w:cs="Times New Roman"/>
            <w:color w:val="000000"/>
            <w:sz w:val="20"/>
            <w:szCs w:val="20"/>
            <w:lang w:eastAsia="en-CA"/>
          </w:rPr>
          <w:t xml:space="preserve"> allow the visual deduction of representative taxa and co</w:t>
        </w:r>
      </w:ins>
      <w:ins w:id="197" w:author="Blake Stuparyk" w:date="2023-01-31T11:20:00Z">
        <w:r w:rsidR="00A21B38">
          <w:rPr>
            <w:rFonts w:ascii="Times New Roman" w:eastAsia="Times New Roman" w:hAnsi="Times New Roman" w:cs="Times New Roman"/>
            <w:color w:val="000000"/>
            <w:sz w:val="20"/>
            <w:szCs w:val="20"/>
            <w:lang w:eastAsia="en-CA"/>
          </w:rPr>
          <w:t xml:space="preserve">mmunity compositions of alpine lakes. </w:t>
        </w:r>
      </w:ins>
      <w:ins w:id="198" w:author="Blake Stuparyk" w:date="2023-01-31T11:07:00Z">
        <w:r w:rsidR="007A3719">
          <w:rPr>
            <w:rFonts w:ascii="Times New Roman" w:eastAsia="Times New Roman" w:hAnsi="Times New Roman" w:cs="Times New Roman"/>
            <w:color w:val="000000"/>
            <w:sz w:val="20"/>
            <w:szCs w:val="20"/>
            <w:lang w:eastAsia="en-CA"/>
          </w:rPr>
          <w:t>W</w:t>
        </w:r>
      </w:ins>
      <w:ins w:id="199" w:author="Blake Stuparyk" w:date="2023-01-31T10:59:00Z">
        <w:r>
          <w:rPr>
            <w:rFonts w:ascii="Times New Roman" w:eastAsia="Times New Roman" w:hAnsi="Times New Roman" w:cs="Times New Roman"/>
            <w:color w:val="000000"/>
            <w:sz w:val="20"/>
            <w:szCs w:val="20"/>
            <w:lang w:eastAsia="en-CA"/>
          </w:rPr>
          <w:t>e</w:t>
        </w:r>
      </w:ins>
      <w:ins w:id="200" w:author="Blake Stuparyk" w:date="2023-01-31T11:07:00Z">
        <w:r w:rsidR="007A3719">
          <w:rPr>
            <w:rFonts w:ascii="Times New Roman" w:eastAsia="Times New Roman" w:hAnsi="Times New Roman" w:cs="Times New Roman"/>
            <w:color w:val="000000"/>
            <w:sz w:val="20"/>
            <w:szCs w:val="20"/>
            <w:lang w:eastAsia="en-CA"/>
          </w:rPr>
          <w:t xml:space="preserve"> then</w:t>
        </w:r>
      </w:ins>
      <w:ins w:id="201" w:author="Blake Stuparyk" w:date="2023-01-31T10:59:00Z">
        <w:r>
          <w:rPr>
            <w:rFonts w:ascii="Times New Roman" w:eastAsia="Times New Roman" w:hAnsi="Times New Roman" w:cs="Times New Roman"/>
            <w:color w:val="000000"/>
            <w:sz w:val="20"/>
            <w:szCs w:val="20"/>
            <w:lang w:eastAsia="en-CA"/>
          </w:rPr>
          <w:t xml:space="preserve"> </w:t>
        </w:r>
      </w:ins>
      <w:ins w:id="202" w:author="Blake Stuparyk" w:date="2023-01-31T11:02:00Z">
        <w:r w:rsidR="006B5528">
          <w:rPr>
            <w:rFonts w:ascii="Times New Roman" w:eastAsia="Times New Roman" w:hAnsi="Times New Roman" w:cs="Times New Roman"/>
            <w:color w:val="000000"/>
            <w:sz w:val="20"/>
            <w:szCs w:val="20"/>
            <w:lang w:eastAsia="en-CA"/>
          </w:rPr>
          <w:t xml:space="preserve">isolate and </w:t>
        </w:r>
      </w:ins>
      <w:ins w:id="203" w:author="Blake Stuparyk" w:date="2023-01-31T10:59:00Z">
        <w:r>
          <w:rPr>
            <w:rFonts w:ascii="Times New Roman" w:eastAsia="Times New Roman" w:hAnsi="Times New Roman" w:cs="Times New Roman"/>
            <w:color w:val="000000"/>
            <w:sz w:val="20"/>
            <w:szCs w:val="20"/>
            <w:lang w:eastAsia="en-CA"/>
          </w:rPr>
          <w:t>visualiz</w:t>
        </w:r>
      </w:ins>
      <w:ins w:id="204" w:author="Blake Stuparyk" w:date="2023-01-31T11:02:00Z">
        <w:r w:rsidR="006B5528">
          <w:rPr>
            <w:rFonts w:ascii="Times New Roman" w:eastAsia="Times New Roman" w:hAnsi="Times New Roman" w:cs="Times New Roman"/>
            <w:color w:val="000000"/>
            <w:sz w:val="20"/>
            <w:szCs w:val="20"/>
            <w:lang w:eastAsia="en-CA"/>
          </w:rPr>
          <w:t>e</w:t>
        </w:r>
      </w:ins>
      <w:ins w:id="205" w:author="Blake Stuparyk" w:date="2023-01-31T10:59:00Z">
        <w:r>
          <w:rPr>
            <w:rFonts w:ascii="Times New Roman" w:eastAsia="Times New Roman" w:hAnsi="Times New Roman" w:cs="Times New Roman"/>
            <w:color w:val="000000"/>
            <w:sz w:val="20"/>
            <w:szCs w:val="20"/>
            <w:lang w:eastAsia="en-CA"/>
          </w:rPr>
          <w:t xml:space="preserve"> the </w:t>
        </w:r>
      </w:ins>
      <w:ins w:id="206" w:author="Blake Stuparyk" w:date="2023-01-31T11:07:00Z">
        <w:r w:rsidR="007A3719">
          <w:rPr>
            <w:rFonts w:ascii="Times New Roman" w:eastAsia="Times New Roman" w:hAnsi="Times New Roman" w:cs="Times New Roman"/>
            <w:color w:val="000000"/>
            <w:sz w:val="20"/>
            <w:szCs w:val="20"/>
            <w:lang w:eastAsia="en-CA"/>
          </w:rPr>
          <w:t>B</w:t>
        </w:r>
      </w:ins>
      <w:ins w:id="207" w:author="Blake Stuparyk" w:date="2023-01-31T10:59:00Z">
        <w:r>
          <w:rPr>
            <w:rFonts w:ascii="Times New Roman" w:eastAsia="Times New Roman" w:hAnsi="Times New Roman" w:cs="Times New Roman"/>
            <w:color w:val="000000"/>
            <w:sz w:val="20"/>
            <w:szCs w:val="20"/>
            <w:lang w:eastAsia="en-CA"/>
          </w:rPr>
          <w:t>ray-</w:t>
        </w:r>
      </w:ins>
      <w:ins w:id="208" w:author="Blake Stuparyk" w:date="2023-01-31T11:07:00Z">
        <w:r w:rsidR="007A3719">
          <w:rPr>
            <w:rFonts w:ascii="Times New Roman" w:eastAsia="Times New Roman" w:hAnsi="Times New Roman" w:cs="Times New Roman"/>
            <w:color w:val="000000"/>
            <w:sz w:val="20"/>
            <w:szCs w:val="20"/>
            <w:lang w:eastAsia="en-CA"/>
          </w:rPr>
          <w:t>Curtis</w:t>
        </w:r>
      </w:ins>
      <w:ins w:id="209" w:author="Blake Stuparyk" w:date="2023-01-31T10:59:00Z">
        <w:r>
          <w:rPr>
            <w:rFonts w:ascii="Times New Roman" w:eastAsia="Times New Roman" w:hAnsi="Times New Roman" w:cs="Times New Roman"/>
            <w:color w:val="000000"/>
            <w:sz w:val="20"/>
            <w:szCs w:val="20"/>
            <w:lang w:eastAsia="en-CA"/>
          </w:rPr>
          <w:t xml:space="preserve"> distances</w:t>
        </w:r>
      </w:ins>
      <w:ins w:id="210" w:author="Blake Stuparyk" w:date="2023-01-31T11:07:00Z">
        <w:r w:rsidR="007A3719">
          <w:rPr>
            <w:rFonts w:ascii="Times New Roman" w:eastAsia="Times New Roman" w:hAnsi="Times New Roman" w:cs="Times New Roman"/>
            <w:color w:val="000000"/>
            <w:sz w:val="20"/>
            <w:szCs w:val="20"/>
            <w:lang w:eastAsia="en-CA"/>
          </w:rPr>
          <w:t xml:space="preserve"> </w:t>
        </w:r>
      </w:ins>
      <w:ins w:id="211" w:author="Blake Stuparyk" w:date="2023-01-31T11:08:00Z">
        <w:r w:rsidR="007A3719">
          <w:rPr>
            <w:rFonts w:ascii="Times New Roman" w:eastAsia="Times New Roman" w:hAnsi="Times New Roman" w:cs="Times New Roman"/>
            <w:color w:val="000000"/>
            <w:sz w:val="20"/>
            <w:szCs w:val="20"/>
            <w:lang w:eastAsia="en-CA"/>
          </w:rPr>
          <w:t>between</w:t>
        </w:r>
      </w:ins>
      <w:ins w:id="212" w:author="Blake Stuparyk" w:date="2023-01-31T11:13:00Z">
        <w:r w:rsidR="00DB74A2">
          <w:rPr>
            <w:rFonts w:ascii="Times New Roman" w:eastAsia="Times New Roman" w:hAnsi="Times New Roman" w:cs="Times New Roman"/>
            <w:color w:val="000000"/>
            <w:sz w:val="20"/>
            <w:szCs w:val="20"/>
            <w:lang w:eastAsia="en-CA"/>
          </w:rPr>
          <w:t xml:space="preserve"> the</w:t>
        </w:r>
      </w:ins>
      <w:ins w:id="213" w:author="Blake Stuparyk" w:date="2023-01-31T11:08:00Z">
        <w:r w:rsidR="007A3719">
          <w:rPr>
            <w:rFonts w:ascii="Times New Roman" w:eastAsia="Times New Roman" w:hAnsi="Times New Roman" w:cs="Times New Roman"/>
            <w:color w:val="000000"/>
            <w:sz w:val="20"/>
            <w:szCs w:val="20"/>
            <w:lang w:eastAsia="en-CA"/>
          </w:rPr>
          <w:t xml:space="preserve"> fishless </w:t>
        </w:r>
      </w:ins>
      <w:ins w:id="214" w:author="Blake Stuparyk" w:date="2023-01-31T11:09:00Z">
        <w:r w:rsidR="007A3719">
          <w:rPr>
            <w:rFonts w:ascii="Times New Roman" w:eastAsia="Times New Roman" w:hAnsi="Times New Roman" w:cs="Times New Roman"/>
            <w:color w:val="000000"/>
            <w:sz w:val="20"/>
            <w:szCs w:val="20"/>
            <w:lang w:eastAsia="en-CA"/>
          </w:rPr>
          <w:t xml:space="preserve">reference </w:t>
        </w:r>
      </w:ins>
      <w:ins w:id="215" w:author="Blake Stuparyk" w:date="2023-01-31T11:11:00Z">
        <w:r w:rsidR="00DB74A2">
          <w:rPr>
            <w:rFonts w:ascii="Times New Roman" w:eastAsia="Times New Roman" w:hAnsi="Times New Roman" w:cs="Times New Roman"/>
            <w:color w:val="000000"/>
            <w:sz w:val="20"/>
            <w:szCs w:val="20"/>
            <w:lang w:eastAsia="en-CA"/>
          </w:rPr>
          <w:t>condition</w:t>
        </w:r>
      </w:ins>
      <w:ins w:id="216" w:author="Blake Stuparyk" w:date="2023-01-31T10:59:00Z">
        <w:r>
          <w:rPr>
            <w:rFonts w:ascii="Times New Roman" w:eastAsia="Times New Roman" w:hAnsi="Times New Roman" w:cs="Times New Roman"/>
            <w:color w:val="000000"/>
            <w:sz w:val="20"/>
            <w:szCs w:val="20"/>
            <w:lang w:eastAsia="en-CA"/>
          </w:rPr>
          <w:t xml:space="preserve"> centroid and</w:t>
        </w:r>
      </w:ins>
      <w:ins w:id="217" w:author="Blake Stuparyk" w:date="2023-01-31T11:02:00Z">
        <w:r w:rsidR="006B5528">
          <w:rPr>
            <w:rFonts w:ascii="Times New Roman" w:eastAsia="Times New Roman" w:hAnsi="Times New Roman" w:cs="Times New Roman"/>
            <w:color w:val="000000"/>
            <w:sz w:val="20"/>
            <w:szCs w:val="20"/>
            <w:lang w:eastAsia="en-CA"/>
          </w:rPr>
          <w:t xml:space="preserve"> </w:t>
        </w:r>
      </w:ins>
      <w:ins w:id="218" w:author="Blake Stuparyk" w:date="2023-01-31T11:09:00Z">
        <w:r w:rsidR="007A3719">
          <w:rPr>
            <w:rFonts w:ascii="Times New Roman" w:eastAsia="Times New Roman" w:hAnsi="Times New Roman" w:cs="Times New Roman"/>
            <w:color w:val="000000"/>
            <w:sz w:val="20"/>
            <w:szCs w:val="20"/>
            <w:lang w:eastAsia="en-CA"/>
          </w:rPr>
          <w:t xml:space="preserve">each </w:t>
        </w:r>
      </w:ins>
      <w:ins w:id="219" w:author="Blake Stuparyk" w:date="2023-01-31T11:02:00Z">
        <w:r w:rsidR="006B5528">
          <w:rPr>
            <w:rFonts w:ascii="Times New Roman" w:eastAsia="Times New Roman" w:hAnsi="Times New Roman" w:cs="Times New Roman"/>
            <w:color w:val="000000"/>
            <w:sz w:val="20"/>
            <w:szCs w:val="20"/>
            <w:lang w:eastAsia="en-CA"/>
          </w:rPr>
          <w:t>lakes</w:t>
        </w:r>
      </w:ins>
      <w:ins w:id="220" w:author="Blake Stuparyk" w:date="2023-01-31T10:59:00Z">
        <w:r>
          <w:rPr>
            <w:rFonts w:ascii="Times New Roman" w:eastAsia="Times New Roman" w:hAnsi="Times New Roman" w:cs="Times New Roman"/>
            <w:color w:val="000000"/>
            <w:sz w:val="20"/>
            <w:szCs w:val="20"/>
            <w:lang w:eastAsia="en-CA"/>
          </w:rPr>
          <w:t xml:space="preserve"> </w:t>
        </w:r>
      </w:ins>
      <w:ins w:id="221" w:author="Blake Stuparyk" w:date="2023-01-31T11:16:00Z">
        <w:r w:rsidR="00E47E65">
          <w:rPr>
            <w:rFonts w:ascii="Times New Roman" w:eastAsia="Times New Roman" w:hAnsi="Times New Roman" w:cs="Times New Roman"/>
            <w:color w:val="000000"/>
            <w:sz w:val="20"/>
            <w:szCs w:val="20"/>
            <w:lang w:eastAsia="en-CA"/>
          </w:rPr>
          <w:t xml:space="preserve">aggregated </w:t>
        </w:r>
      </w:ins>
      <w:ins w:id="222" w:author="Blake Stuparyk" w:date="2023-01-31T10:59:00Z">
        <w:r>
          <w:rPr>
            <w:rFonts w:ascii="Times New Roman" w:eastAsia="Times New Roman" w:hAnsi="Times New Roman" w:cs="Times New Roman"/>
            <w:color w:val="000000"/>
            <w:sz w:val="20"/>
            <w:szCs w:val="20"/>
            <w:lang w:eastAsia="en-CA"/>
          </w:rPr>
          <w:t xml:space="preserve">sample </w:t>
        </w:r>
      </w:ins>
      <w:ins w:id="223" w:author="Blake Stuparyk" w:date="2023-01-31T11:02:00Z">
        <w:r w:rsidR="006B5528">
          <w:rPr>
            <w:rFonts w:ascii="Times New Roman" w:eastAsia="Times New Roman" w:hAnsi="Times New Roman" w:cs="Times New Roman"/>
            <w:color w:val="000000"/>
            <w:sz w:val="20"/>
            <w:szCs w:val="20"/>
            <w:lang w:eastAsia="en-CA"/>
          </w:rPr>
          <w:t>poi</w:t>
        </w:r>
      </w:ins>
      <w:ins w:id="224" w:author="Blake Stuparyk" w:date="2023-01-31T11:03:00Z">
        <w:r w:rsidR="006B5528">
          <w:rPr>
            <w:rFonts w:ascii="Times New Roman" w:eastAsia="Times New Roman" w:hAnsi="Times New Roman" w:cs="Times New Roman"/>
            <w:color w:val="000000"/>
            <w:sz w:val="20"/>
            <w:szCs w:val="20"/>
            <w:lang w:eastAsia="en-CA"/>
          </w:rPr>
          <w:t>nt</w:t>
        </w:r>
      </w:ins>
      <w:ins w:id="225" w:author="Blake Stuparyk" w:date="2023-01-31T11:16:00Z">
        <w:r w:rsidR="00E47E65">
          <w:rPr>
            <w:rFonts w:ascii="Times New Roman" w:eastAsia="Times New Roman" w:hAnsi="Times New Roman" w:cs="Times New Roman"/>
            <w:color w:val="000000"/>
            <w:sz w:val="20"/>
            <w:szCs w:val="20"/>
            <w:lang w:eastAsia="en-CA"/>
          </w:rPr>
          <w:t xml:space="preserve">. </w:t>
        </w:r>
        <w:r w:rsidR="00E47E65">
          <w:rPr>
            <w:rFonts w:ascii="Times New Roman" w:eastAsia="Times New Roman" w:hAnsi="Times New Roman" w:cs="Times New Roman"/>
            <w:color w:val="000000"/>
            <w:sz w:val="20"/>
            <w:szCs w:val="20"/>
            <w:lang w:eastAsia="en-CA"/>
          </w:rPr>
          <w:lastRenderedPageBreak/>
          <w:t xml:space="preserve">This allows us </w:t>
        </w:r>
      </w:ins>
      <w:ins w:id="226" w:author="Blake Stuparyk" w:date="2023-01-31T11:09:00Z">
        <w:r w:rsidR="007A3719">
          <w:rPr>
            <w:rFonts w:ascii="Times New Roman" w:eastAsia="Times New Roman" w:hAnsi="Times New Roman" w:cs="Times New Roman"/>
            <w:color w:val="000000"/>
            <w:sz w:val="20"/>
            <w:szCs w:val="20"/>
            <w:lang w:eastAsia="en-CA"/>
          </w:rPr>
          <w:t xml:space="preserve">to </w:t>
        </w:r>
      </w:ins>
      <w:ins w:id="227" w:author="Blake Stuparyk" w:date="2023-01-31T11:13:00Z">
        <w:r w:rsidR="00DB74A2">
          <w:rPr>
            <w:rFonts w:ascii="Times New Roman" w:eastAsia="Times New Roman" w:hAnsi="Times New Roman" w:cs="Times New Roman"/>
            <w:color w:val="000000"/>
            <w:sz w:val="20"/>
            <w:szCs w:val="20"/>
            <w:lang w:eastAsia="en-CA"/>
          </w:rPr>
          <w:t>better</w:t>
        </w:r>
      </w:ins>
      <w:ins w:id="228" w:author="Blake Stuparyk" w:date="2023-01-31T11:09:00Z">
        <w:r w:rsidR="007A3719">
          <w:rPr>
            <w:rFonts w:ascii="Times New Roman" w:eastAsia="Times New Roman" w:hAnsi="Times New Roman" w:cs="Times New Roman"/>
            <w:color w:val="000000"/>
            <w:sz w:val="20"/>
            <w:szCs w:val="20"/>
            <w:lang w:eastAsia="en-CA"/>
          </w:rPr>
          <w:t xml:space="preserve"> compare</w:t>
        </w:r>
      </w:ins>
      <w:ins w:id="229" w:author="Blake Stuparyk" w:date="2023-01-31T11:16:00Z">
        <w:r w:rsidR="00E47E65">
          <w:rPr>
            <w:rFonts w:ascii="Times New Roman" w:eastAsia="Times New Roman" w:hAnsi="Times New Roman" w:cs="Times New Roman"/>
            <w:color w:val="000000"/>
            <w:sz w:val="20"/>
            <w:szCs w:val="20"/>
            <w:lang w:eastAsia="en-CA"/>
          </w:rPr>
          <w:t xml:space="preserve"> and quantify</w:t>
        </w:r>
      </w:ins>
      <w:ins w:id="230" w:author="Blake Stuparyk" w:date="2023-01-31T11:09:00Z">
        <w:r w:rsidR="007A3719">
          <w:rPr>
            <w:rFonts w:ascii="Times New Roman" w:eastAsia="Times New Roman" w:hAnsi="Times New Roman" w:cs="Times New Roman"/>
            <w:color w:val="000000"/>
            <w:sz w:val="20"/>
            <w:szCs w:val="20"/>
            <w:lang w:eastAsia="en-CA"/>
          </w:rPr>
          <w:t xml:space="preserve"> the ecological impact, recovery rate, and </w:t>
        </w:r>
      </w:ins>
      <w:ins w:id="231" w:author="Blake Stuparyk" w:date="2023-01-31T11:16:00Z">
        <w:r w:rsidR="003035C3">
          <w:rPr>
            <w:rFonts w:ascii="Times New Roman" w:eastAsia="Times New Roman" w:hAnsi="Times New Roman" w:cs="Times New Roman"/>
            <w:color w:val="000000"/>
            <w:sz w:val="20"/>
            <w:szCs w:val="20"/>
            <w:lang w:eastAsia="en-CA"/>
          </w:rPr>
          <w:t>natural</w:t>
        </w:r>
        <w:r w:rsidR="00E47E65">
          <w:rPr>
            <w:rFonts w:ascii="Times New Roman" w:eastAsia="Times New Roman" w:hAnsi="Times New Roman" w:cs="Times New Roman"/>
            <w:color w:val="000000"/>
            <w:sz w:val="20"/>
            <w:szCs w:val="20"/>
            <w:lang w:eastAsia="en-CA"/>
          </w:rPr>
          <w:t xml:space="preserve"> </w:t>
        </w:r>
      </w:ins>
      <w:ins w:id="232" w:author="Blake Stuparyk" w:date="2023-01-31T11:17:00Z">
        <w:r w:rsidR="003035C3">
          <w:rPr>
            <w:rFonts w:ascii="Times New Roman" w:eastAsia="Times New Roman" w:hAnsi="Times New Roman" w:cs="Times New Roman"/>
            <w:color w:val="000000"/>
            <w:sz w:val="20"/>
            <w:szCs w:val="20"/>
            <w:lang w:eastAsia="en-CA"/>
          </w:rPr>
          <w:t>stochasticity</w:t>
        </w:r>
      </w:ins>
      <w:ins w:id="233" w:author="Blake Stuparyk" w:date="2023-01-31T11:09:00Z">
        <w:r w:rsidR="007A3719">
          <w:rPr>
            <w:rFonts w:ascii="Times New Roman" w:eastAsia="Times New Roman" w:hAnsi="Times New Roman" w:cs="Times New Roman"/>
            <w:color w:val="000000"/>
            <w:sz w:val="20"/>
            <w:szCs w:val="20"/>
            <w:lang w:eastAsia="en-CA"/>
          </w:rPr>
          <w:t xml:space="preserve"> of </w:t>
        </w:r>
      </w:ins>
      <w:ins w:id="234" w:author="Blake Stuparyk" w:date="2023-01-31T11:13:00Z">
        <w:r w:rsidR="00DB74A2">
          <w:rPr>
            <w:rFonts w:ascii="Times New Roman" w:eastAsia="Times New Roman" w:hAnsi="Times New Roman" w:cs="Times New Roman"/>
            <w:color w:val="000000"/>
            <w:sz w:val="20"/>
            <w:szCs w:val="20"/>
            <w:lang w:eastAsia="en-CA"/>
          </w:rPr>
          <w:t xml:space="preserve">the taxonomic and trait states of our </w:t>
        </w:r>
      </w:ins>
      <w:ins w:id="235" w:author="Blake Stuparyk" w:date="2023-01-31T11:14:00Z">
        <w:r w:rsidR="00DB74A2">
          <w:rPr>
            <w:rFonts w:ascii="Times New Roman" w:eastAsia="Times New Roman" w:hAnsi="Times New Roman" w:cs="Times New Roman"/>
            <w:color w:val="000000"/>
            <w:sz w:val="20"/>
            <w:szCs w:val="20"/>
            <w:lang w:eastAsia="en-CA"/>
          </w:rPr>
          <w:t>alpine</w:t>
        </w:r>
      </w:ins>
      <w:ins w:id="236" w:author="Blake Stuparyk" w:date="2023-01-31T11:09:00Z">
        <w:r w:rsidR="007A3719">
          <w:rPr>
            <w:rFonts w:ascii="Times New Roman" w:eastAsia="Times New Roman" w:hAnsi="Times New Roman" w:cs="Times New Roman"/>
            <w:color w:val="000000"/>
            <w:sz w:val="20"/>
            <w:szCs w:val="20"/>
            <w:lang w:eastAsia="en-CA"/>
          </w:rPr>
          <w:t xml:space="preserve"> lakes</w:t>
        </w:r>
      </w:ins>
      <w:ins w:id="237" w:author="Blake Stuparyk" w:date="2023-01-31T11:14:00Z">
        <w:r w:rsidR="00DB74A2">
          <w:rPr>
            <w:rFonts w:ascii="Times New Roman" w:eastAsia="Times New Roman" w:hAnsi="Times New Roman" w:cs="Times New Roman"/>
            <w:color w:val="000000"/>
            <w:sz w:val="20"/>
            <w:szCs w:val="20"/>
            <w:lang w:eastAsia="en-CA"/>
          </w:rPr>
          <w:t>.</w:t>
        </w:r>
      </w:ins>
    </w:p>
    <w:p w14:paraId="5FF973EB" w14:textId="422058E3" w:rsidR="00604AA2" w:rsidDel="00604AA2" w:rsidRDefault="00F240BE" w:rsidP="00604AA2">
      <w:pPr>
        <w:spacing w:after="0" w:line="480" w:lineRule="auto"/>
        <w:ind w:firstLine="720"/>
        <w:rPr>
          <w:del w:id="238" w:author="Blake Stuparyk" w:date="2023-01-31T13:12:00Z"/>
          <w:rFonts w:ascii="Times New Roman" w:eastAsia="Times New Roman" w:hAnsi="Times New Roman" w:cs="Times New Roman"/>
          <w:color w:val="000000"/>
          <w:sz w:val="20"/>
          <w:szCs w:val="20"/>
          <w:lang w:eastAsia="en-CA"/>
        </w:rPr>
      </w:pPr>
      <w:proofErr w:type="gramStart"/>
      <w:ins w:id="239" w:author="Blake Stuparyk" w:date="2023-01-31T12:42:00Z">
        <w:r>
          <w:rPr>
            <w:rFonts w:ascii="Times New Roman" w:eastAsia="Times New Roman" w:hAnsi="Times New Roman" w:cs="Times New Roman"/>
            <w:color w:val="000000"/>
            <w:sz w:val="20"/>
            <w:szCs w:val="20"/>
            <w:lang w:eastAsia="en-CA"/>
          </w:rPr>
          <w:t>In order to</w:t>
        </w:r>
      </w:ins>
      <w:proofErr w:type="gramEnd"/>
      <w:ins w:id="240" w:author="Blake Stuparyk" w:date="2023-01-31T12:43:00Z">
        <w:r>
          <w:rPr>
            <w:rFonts w:ascii="Times New Roman" w:eastAsia="Times New Roman" w:hAnsi="Times New Roman" w:cs="Times New Roman"/>
            <w:color w:val="000000"/>
            <w:sz w:val="20"/>
            <w:szCs w:val="20"/>
            <w:lang w:eastAsia="en-CA"/>
          </w:rPr>
          <w:t xml:space="preserve"> combine </w:t>
        </w:r>
      </w:ins>
      <w:ins w:id="241" w:author="Blake Stuparyk" w:date="2023-01-31T12:42:00Z">
        <w:r>
          <w:rPr>
            <w:rFonts w:ascii="Times New Roman" w:eastAsia="Times New Roman" w:hAnsi="Times New Roman" w:cs="Times New Roman"/>
            <w:color w:val="000000"/>
            <w:sz w:val="20"/>
            <w:szCs w:val="20"/>
            <w:lang w:eastAsia="en-CA"/>
          </w:rPr>
          <w:t xml:space="preserve">the trait and taxonomic </w:t>
        </w:r>
      </w:ins>
      <w:ins w:id="242" w:author="Blake Stuparyk" w:date="2023-01-31T12:43:00Z">
        <w:r>
          <w:rPr>
            <w:rFonts w:ascii="Times New Roman" w:eastAsia="Times New Roman" w:hAnsi="Times New Roman" w:cs="Times New Roman"/>
            <w:color w:val="000000"/>
            <w:sz w:val="20"/>
            <w:szCs w:val="20"/>
            <w:lang w:eastAsia="en-CA"/>
          </w:rPr>
          <w:t>approaches</w:t>
        </w:r>
      </w:ins>
      <w:ins w:id="243" w:author="Blake Stuparyk" w:date="2023-01-31T12:56:00Z">
        <w:r w:rsidR="00307267">
          <w:rPr>
            <w:rFonts w:ascii="Times New Roman" w:eastAsia="Times New Roman" w:hAnsi="Times New Roman" w:cs="Times New Roman"/>
            <w:color w:val="000000"/>
            <w:sz w:val="20"/>
            <w:szCs w:val="20"/>
            <w:lang w:eastAsia="en-CA"/>
          </w:rPr>
          <w:t>,</w:t>
        </w:r>
      </w:ins>
      <w:ins w:id="244" w:author="Blake Stuparyk" w:date="2023-01-31T12:43:00Z">
        <w:r>
          <w:rPr>
            <w:rFonts w:ascii="Times New Roman" w:eastAsia="Times New Roman" w:hAnsi="Times New Roman" w:cs="Times New Roman"/>
            <w:color w:val="000000"/>
            <w:sz w:val="20"/>
            <w:szCs w:val="20"/>
            <w:lang w:eastAsia="en-CA"/>
          </w:rPr>
          <w:t xml:space="preserve"> we </w:t>
        </w:r>
      </w:ins>
      <w:ins w:id="245" w:author="Blake Stuparyk" w:date="2023-01-31T12:44:00Z">
        <w:r>
          <w:rPr>
            <w:rFonts w:ascii="Times New Roman" w:eastAsia="Times New Roman" w:hAnsi="Times New Roman" w:cs="Times New Roman"/>
            <w:color w:val="000000"/>
            <w:sz w:val="20"/>
            <w:szCs w:val="20"/>
            <w:lang w:eastAsia="en-CA"/>
          </w:rPr>
          <w:t>employ</w:t>
        </w:r>
      </w:ins>
      <w:ins w:id="246" w:author="Blake Stuparyk" w:date="2023-01-31T12:42:00Z">
        <w:r>
          <w:rPr>
            <w:rFonts w:ascii="Times New Roman" w:eastAsia="Times New Roman" w:hAnsi="Times New Roman" w:cs="Times New Roman"/>
            <w:color w:val="000000"/>
            <w:sz w:val="20"/>
            <w:szCs w:val="20"/>
            <w:lang w:eastAsia="en-CA"/>
          </w:rPr>
          <w:t xml:space="preserve"> Procrustes analysis </w:t>
        </w:r>
      </w:ins>
      <w:ins w:id="247" w:author="Blake Stuparyk" w:date="2023-01-31T12:44:00Z">
        <w:r>
          <w:rPr>
            <w:rFonts w:ascii="Times New Roman" w:eastAsia="Times New Roman" w:hAnsi="Times New Roman" w:cs="Times New Roman"/>
            <w:color w:val="000000"/>
            <w:sz w:val="20"/>
            <w:szCs w:val="20"/>
            <w:lang w:eastAsia="en-CA"/>
          </w:rPr>
          <w:t xml:space="preserve">to determine the congruence between </w:t>
        </w:r>
      </w:ins>
      <w:ins w:id="248" w:author="Blake Stuparyk" w:date="2023-01-31T12:46:00Z">
        <w:r w:rsidR="008F4C60">
          <w:rPr>
            <w:rFonts w:ascii="Times New Roman" w:eastAsia="Times New Roman" w:hAnsi="Times New Roman" w:cs="Times New Roman"/>
            <w:color w:val="000000"/>
            <w:sz w:val="20"/>
            <w:szCs w:val="20"/>
            <w:lang w:eastAsia="en-CA"/>
          </w:rPr>
          <w:t xml:space="preserve">each lakes </w:t>
        </w:r>
      </w:ins>
      <w:ins w:id="249" w:author="Blake Stuparyk" w:date="2023-01-31T12:56:00Z">
        <w:r w:rsidR="00307267">
          <w:rPr>
            <w:rFonts w:ascii="Times New Roman" w:eastAsia="Times New Roman" w:hAnsi="Times New Roman" w:cs="Times New Roman"/>
            <w:color w:val="000000"/>
            <w:sz w:val="20"/>
            <w:szCs w:val="20"/>
            <w:lang w:eastAsia="en-CA"/>
          </w:rPr>
          <w:t xml:space="preserve">yearly </w:t>
        </w:r>
      </w:ins>
      <w:ins w:id="250" w:author="Blake Stuparyk" w:date="2023-01-31T12:44:00Z">
        <w:r>
          <w:rPr>
            <w:rFonts w:ascii="Times New Roman" w:eastAsia="Times New Roman" w:hAnsi="Times New Roman" w:cs="Times New Roman"/>
            <w:color w:val="000000"/>
            <w:sz w:val="20"/>
            <w:szCs w:val="20"/>
            <w:lang w:eastAsia="en-CA"/>
          </w:rPr>
          <w:t>sample point positions in both ordination types</w:t>
        </w:r>
      </w:ins>
      <w:ins w:id="251" w:author="Blake Stuparyk" w:date="2023-01-31T12:56:00Z">
        <w:r w:rsidR="00307267">
          <w:rPr>
            <w:rFonts w:ascii="Times New Roman" w:eastAsia="Times New Roman" w:hAnsi="Times New Roman" w:cs="Times New Roman"/>
            <w:color w:val="000000"/>
            <w:sz w:val="20"/>
            <w:szCs w:val="20"/>
            <w:lang w:eastAsia="en-CA"/>
          </w:rPr>
          <w:t xml:space="preserve"> through fish presence, decline, and absence</w:t>
        </w:r>
      </w:ins>
      <w:ins w:id="252" w:author="Blake Stuparyk" w:date="2023-01-31T12:44:00Z">
        <w:r>
          <w:rPr>
            <w:rFonts w:ascii="Times New Roman" w:eastAsia="Times New Roman" w:hAnsi="Times New Roman" w:cs="Times New Roman"/>
            <w:color w:val="000000"/>
            <w:sz w:val="20"/>
            <w:szCs w:val="20"/>
            <w:lang w:eastAsia="en-CA"/>
          </w:rPr>
          <w:t xml:space="preserve">. </w:t>
        </w:r>
      </w:ins>
      <w:ins w:id="253" w:author="Blake Stuparyk" w:date="2023-01-31T12:56:00Z">
        <w:r w:rsidR="00307267">
          <w:rPr>
            <w:rFonts w:ascii="Times New Roman" w:eastAsia="Times New Roman" w:hAnsi="Times New Roman" w:cs="Times New Roman"/>
            <w:color w:val="000000"/>
            <w:sz w:val="20"/>
            <w:szCs w:val="20"/>
            <w:lang w:eastAsia="en-CA"/>
          </w:rPr>
          <w:t>Here we</w:t>
        </w:r>
      </w:ins>
      <w:ins w:id="254" w:author="Blake Stuparyk" w:date="2023-01-31T12:46:00Z">
        <w:r w:rsidR="008F4C60">
          <w:rPr>
            <w:rFonts w:ascii="Times New Roman" w:eastAsia="Times New Roman" w:hAnsi="Times New Roman" w:cs="Times New Roman"/>
            <w:color w:val="000000"/>
            <w:sz w:val="20"/>
            <w:szCs w:val="20"/>
            <w:lang w:eastAsia="en-CA"/>
          </w:rPr>
          <w:t xml:space="preserve"> highlight </w:t>
        </w:r>
      </w:ins>
      <w:ins w:id="255" w:author="Blake Stuparyk" w:date="2023-01-31T12:49:00Z">
        <w:r w:rsidR="00711E16">
          <w:rPr>
            <w:rFonts w:ascii="Times New Roman" w:eastAsia="Times New Roman" w:hAnsi="Times New Roman" w:cs="Times New Roman"/>
            <w:color w:val="000000"/>
            <w:sz w:val="20"/>
            <w:szCs w:val="20"/>
            <w:lang w:eastAsia="en-CA"/>
          </w:rPr>
          <w:t xml:space="preserve">years of high </w:t>
        </w:r>
      </w:ins>
      <w:ins w:id="256" w:author="Blake Stuparyk" w:date="2023-01-31T12:46:00Z">
        <w:r w:rsidR="008F4C60">
          <w:rPr>
            <w:rFonts w:ascii="Times New Roman" w:eastAsia="Times New Roman" w:hAnsi="Times New Roman" w:cs="Times New Roman"/>
            <w:color w:val="000000"/>
            <w:sz w:val="20"/>
            <w:szCs w:val="20"/>
            <w:lang w:eastAsia="en-CA"/>
          </w:rPr>
          <w:t xml:space="preserve">variance in </w:t>
        </w:r>
      </w:ins>
      <w:ins w:id="257" w:author="Blake Stuparyk" w:date="2023-01-31T12:49:00Z">
        <w:r w:rsidR="00711E16">
          <w:rPr>
            <w:rFonts w:ascii="Times New Roman" w:eastAsia="Times New Roman" w:hAnsi="Times New Roman" w:cs="Times New Roman"/>
            <w:color w:val="000000"/>
            <w:sz w:val="20"/>
            <w:szCs w:val="20"/>
            <w:lang w:eastAsia="en-CA"/>
          </w:rPr>
          <w:t>both</w:t>
        </w:r>
      </w:ins>
      <w:ins w:id="258" w:author="Blake Stuparyk" w:date="2023-01-31T12:46:00Z">
        <w:r w:rsidR="008F4C60">
          <w:rPr>
            <w:rFonts w:ascii="Times New Roman" w:eastAsia="Times New Roman" w:hAnsi="Times New Roman" w:cs="Times New Roman"/>
            <w:color w:val="000000"/>
            <w:sz w:val="20"/>
            <w:szCs w:val="20"/>
            <w:lang w:eastAsia="en-CA"/>
          </w:rPr>
          <w:t xml:space="preserve"> </w:t>
        </w:r>
      </w:ins>
      <w:ins w:id="259" w:author="Blake Stuparyk" w:date="2023-01-31T12:47:00Z">
        <w:r w:rsidR="008F4C60">
          <w:rPr>
            <w:rFonts w:ascii="Times New Roman" w:eastAsia="Times New Roman" w:hAnsi="Times New Roman" w:cs="Times New Roman"/>
            <w:color w:val="000000"/>
            <w:sz w:val="20"/>
            <w:szCs w:val="20"/>
            <w:lang w:eastAsia="en-CA"/>
          </w:rPr>
          <w:t>zooplankton</w:t>
        </w:r>
      </w:ins>
      <w:ins w:id="260" w:author="Blake Stuparyk" w:date="2023-01-31T12:46:00Z">
        <w:r w:rsidR="008F4C60">
          <w:rPr>
            <w:rFonts w:ascii="Times New Roman" w:eastAsia="Times New Roman" w:hAnsi="Times New Roman" w:cs="Times New Roman"/>
            <w:color w:val="000000"/>
            <w:sz w:val="20"/>
            <w:szCs w:val="20"/>
            <w:lang w:eastAsia="en-CA"/>
          </w:rPr>
          <w:t xml:space="preserve"> </w:t>
        </w:r>
      </w:ins>
      <w:ins w:id="261" w:author="Blake Stuparyk" w:date="2023-01-31T12:47:00Z">
        <w:r w:rsidR="008F4C60">
          <w:rPr>
            <w:rFonts w:ascii="Times New Roman" w:eastAsia="Times New Roman" w:hAnsi="Times New Roman" w:cs="Times New Roman"/>
            <w:color w:val="000000"/>
            <w:sz w:val="20"/>
            <w:szCs w:val="20"/>
            <w:lang w:eastAsia="en-CA"/>
          </w:rPr>
          <w:t>diversities</w:t>
        </w:r>
      </w:ins>
      <w:ins w:id="262" w:author="Blake Stuparyk" w:date="2023-01-31T12:53:00Z">
        <w:r w:rsidR="00307267">
          <w:rPr>
            <w:rFonts w:ascii="Times New Roman" w:eastAsia="Times New Roman" w:hAnsi="Times New Roman" w:cs="Times New Roman"/>
            <w:color w:val="000000"/>
            <w:sz w:val="20"/>
            <w:szCs w:val="20"/>
            <w:lang w:eastAsia="en-CA"/>
          </w:rPr>
          <w:t>,</w:t>
        </w:r>
      </w:ins>
      <w:ins w:id="263" w:author="Blake Stuparyk" w:date="2023-01-31T12:48:00Z">
        <w:r w:rsidR="008F4C60">
          <w:rPr>
            <w:rFonts w:ascii="Times New Roman" w:eastAsia="Times New Roman" w:hAnsi="Times New Roman" w:cs="Times New Roman"/>
            <w:color w:val="000000"/>
            <w:sz w:val="20"/>
            <w:szCs w:val="20"/>
            <w:lang w:eastAsia="en-CA"/>
          </w:rPr>
          <w:t xml:space="preserve"> </w:t>
        </w:r>
      </w:ins>
      <w:ins w:id="264" w:author="Blake Stuparyk" w:date="2023-01-31T12:50:00Z">
        <w:r w:rsidR="00711E16">
          <w:rPr>
            <w:rFonts w:ascii="Times New Roman" w:eastAsia="Times New Roman" w:hAnsi="Times New Roman" w:cs="Times New Roman"/>
            <w:color w:val="000000"/>
            <w:sz w:val="20"/>
            <w:szCs w:val="20"/>
            <w:lang w:eastAsia="en-CA"/>
          </w:rPr>
          <w:t>explore redundancy</w:t>
        </w:r>
      </w:ins>
      <w:ins w:id="265" w:author="Blake Stuparyk" w:date="2023-01-31T12:54:00Z">
        <w:r w:rsidR="00307267">
          <w:rPr>
            <w:rFonts w:ascii="Times New Roman" w:eastAsia="Times New Roman" w:hAnsi="Times New Roman" w:cs="Times New Roman"/>
            <w:color w:val="000000"/>
            <w:sz w:val="20"/>
            <w:szCs w:val="20"/>
            <w:lang w:eastAsia="en-CA"/>
          </w:rPr>
          <w:t>,</w:t>
        </w:r>
      </w:ins>
      <w:ins w:id="266" w:author="Blake Stuparyk" w:date="2023-01-31T12:50:00Z">
        <w:r w:rsidR="00711E16">
          <w:rPr>
            <w:rFonts w:ascii="Times New Roman" w:eastAsia="Times New Roman" w:hAnsi="Times New Roman" w:cs="Times New Roman"/>
            <w:color w:val="000000"/>
            <w:sz w:val="20"/>
            <w:szCs w:val="20"/>
            <w:lang w:eastAsia="en-CA"/>
          </w:rPr>
          <w:t xml:space="preserve"> and </w:t>
        </w:r>
      </w:ins>
      <w:ins w:id="267" w:author="Blake Stuparyk" w:date="2023-01-31T12:54:00Z">
        <w:r w:rsidR="00307267">
          <w:rPr>
            <w:rFonts w:ascii="Times New Roman" w:eastAsia="Times New Roman" w:hAnsi="Times New Roman" w:cs="Times New Roman"/>
            <w:color w:val="000000"/>
            <w:sz w:val="20"/>
            <w:szCs w:val="20"/>
            <w:lang w:eastAsia="en-CA"/>
          </w:rPr>
          <w:t>consider the relative importance of stochastic vs deterministic processes of</w:t>
        </w:r>
      </w:ins>
      <w:ins w:id="268" w:author="Blake Stuparyk" w:date="2023-01-31T12:50:00Z">
        <w:r w:rsidR="00711E16">
          <w:rPr>
            <w:rFonts w:ascii="Times New Roman" w:eastAsia="Times New Roman" w:hAnsi="Times New Roman" w:cs="Times New Roman"/>
            <w:color w:val="000000"/>
            <w:sz w:val="20"/>
            <w:szCs w:val="20"/>
            <w:lang w:eastAsia="en-CA"/>
          </w:rPr>
          <w:t xml:space="preserve"> </w:t>
        </w:r>
      </w:ins>
      <w:ins w:id="269" w:author="Blake Stuparyk" w:date="2023-01-31T12:48:00Z">
        <w:r w:rsidR="008F4C60">
          <w:rPr>
            <w:rFonts w:ascii="Times New Roman" w:eastAsia="Times New Roman" w:hAnsi="Times New Roman" w:cs="Times New Roman"/>
            <w:color w:val="000000"/>
            <w:sz w:val="20"/>
            <w:szCs w:val="20"/>
            <w:lang w:eastAsia="en-CA"/>
          </w:rPr>
          <w:t xml:space="preserve">community assembly </w:t>
        </w:r>
      </w:ins>
      <w:ins w:id="270" w:author="Blake Stuparyk" w:date="2023-01-31T12:54:00Z">
        <w:r w:rsidR="00307267">
          <w:rPr>
            <w:rFonts w:ascii="Times New Roman" w:eastAsia="Times New Roman" w:hAnsi="Times New Roman" w:cs="Times New Roman"/>
            <w:color w:val="000000"/>
            <w:sz w:val="20"/>
            <w:szCs w:val="20"/>
            <w:lang w:eastAsia="en-CA"/>
          </w:rPr>
          <w:t>within</w:t>
        </w:r>
      </w:ins>
      <w:ins w:id="271" w:author="Blake Stuparyk" w:date="2023-01-31T12:48:00Z">
        <w:r w:rsidR="008F4C60">
          <w:rPr>
            <w:rFonts w:ascii="Times New Roman" w:eastAsia="Times New Roman" w:hAnsi="Times New Roman" w:cs="Times New Roman"/>
            <w:color w:val="000000"/>
            <w:sz w:val="20"/>
            <w:szCs w:val="20"/>
            <w:lang w:eastAsia="en-CA"/>
          </w:rPr>
          <w:t xml:space="preserve"> each </w:t>
        </w:r>
      </w:ins>
      <w:ins w:id="272" w:author="Blake Stuparyk" w:date="2023-01-31T13:28:00Z">
        <w:r w:rsidR="002620C8">
          <w:rPr>
            <w:rFonts w:ascii="Times New Roman" w:eastAsia="Times New Roman" w:hAnsi="Times New Roman" w:cs="Times New Roman"/>
            <w:color w:val="000000"/>
            <w:sz w:val="20"/>
            <w:szCs w:val="20"/>
            <w:lang w:eastAsia="en-CA"/>
          </w:rPr>
          <w:t>lake’s</w:t>
        </w:r>
      </w:ins>
      <w:ins w:id="273" w:author="Blake Stuparyk" w:date="2023-01-31T12:57:00Z">
        <w:r w:rsidR="00307267">
          <w:rPr>
            <w:rFonts w:ascii="Times New Roman" w:eastAsia="Times New Roman" w:hAnsi="Times New Roman" w:cs="Times New Roman"/>
            <w:color w:val="000000"/>
            <w:sz w:val="20"/>
            <w:szCs w:val="20"/>
            <w:lang w:eastAsia="en-CA"/>
          </w:rPr>
          <w:t xml:space="preserve"> history</w:t>
        </w:r>
      </w:ins>
      <w:ins w:id="274" w:author="Blake Stuparyk" w:date="2023-01-31T12:55:00Z">
        <w:r w:rsidR="00307267">
          <w:rPr>
            <w:rFonts w:ascii="Times New Roman" w:eastAsia="Times New Roman" w:hAnsi="Times New Roman" w:cs="Times New Roman"/>
            <w:color w:val="000000"/>
            <w:sz w:val="20"/>
            <w:szCs w:val="20"/>
            <w:lang w:eastAsia="en-CA"/>
          </w:rPr>
          <w:t>.</w:t>
        </w:r>
      </w:ins>
      <w:ins w:id="275" w:author="Blake Stuparyk" w:date="2023-01-31T12:57:00Z">
        <w:r w:rsidR="00307267">
          <w:rPr>
            <w:rFonts w:ascii="Times New Roman" w:eastAsia="Times New Roman" w:hAnsi="Times New Roman" w:cs="Times New Roman"/>
            <w:color w:val="000000"/>
            <w:sz w:val="20"/>
            <w:szCs w:val="20"/>
            <w:lang w:eastAsia="en-CA"/>
          </w:rPr>
          <w:t xml:space="preserve"> </w:t>
        </w:r>
      </w:ins>
    </w:p>
    <w:p w14:paraId="7E9A3415" w14:textId="4EC0E3F4" w:rsidR="009310E6" w:rsidRPr="00B43826" w:rsidRDefault="009310E6" w:rsidP="001132B4">
      <w:pPr>
        <w:spacing w:after="0" w:line="480" w:lineRule="auto"/>
        <w:ind w:firstLine="720"/>
        <w:rPr>
          <w:rFonts w:ascii="Times New Roman" w:eastAsia="Times New Roman" w:hAnsi="Times New Roman" w:cs="Times New Roman"/>
          <w:color w:val="000000"/>
          <w:sz w:val="20"/>
          <w:szCs w:val="20"/>
          <w:lang w:eastAsia="en-CA"/>
        </w:rPr>
      </w:pPr>
      <w:r w:rsidRPr="00B43826">
        <w:rPr>
          <w:rFonts w:ascii="Times New Roman" w:eastAsia="Times New Roman" w:hAnsi="Times New Roman" w:cs="Times New Roman"/>
          <w:color w:val="000000"/>
          <w:sz w:val="20"/>
          <w:szCs w:val="20"/>
          <w:lang w:eastAsia="en-CA"/>
        </w:rPr>
        <w:t>To describe major trait-environment relationships in functional space, we used RLQ analysis. Three-table RLQ combines data matrices of mixed factor environmental variables (R), species abundances (L), and categorical species traits (Q)</w:t>
      </w:r>
      <w:r w:rsidR="00BF5A47" w:rsidRPr="00B43826">
        <w:rPr>
          <w:rFonts w:ascii="Times New Roman" w:eastAsia="Times New Roman" w:hAnsi="Times New Roman" w:cs="Times New Roman"/>
          <w:color w:val="000000"/>
          <w:sz w:val="20"/>
          <w:szCs w:val="20"/>
          <w:lang w:eastAsia="en-CA"/>
        </w:rPr>
        <w:t xml:space="preserve"> (Mouillot et al. 2013)</w:t>
      </w:r>
      <w:r w:rsidRPr="00B43826">
        <w:rPr>
          <w:rFonts w:ascii="Times New Roman" w:eastAsia="Times New Roman" w:hAnsi="Times New Roman" w:cs="Times New Roman"/>
          <w:color w:val="000000"/>
          <w:sz w:val="20"/>
          <w:szCs w:val="20"/>
          <w:lang w:eastAsia="en-CA"/>
        </w:rPr>
        <w:t>. By using RLQ, we could visualize and evaluate the change in functional turnover patterns of specific community groups in response to environmental variables in ordination space</w:t>
      </w:r>
      <w:r w:rsidR="00716932" w:rsidRPr="00B43826">
        <w:rPr>
          <w:rFonts w:ascii="Times New Roman" w:eastAsia="Times New Roman" w:hAnsi="Times New Roman" w:cs="Times New Roman"/>
          <w:color w:val="000000"/>
          <w:sz w:val="20"/>
          <w:szCs w:val="20"/>
          <w:lang w:eastAsia="en-CA"/>
        </w:rPr>
        <w:t xml:space="preserve"> (Mouillot et al. 2013; Dray et al. 2014)</w:t>
      </w:r>
      <w:r w:rsidRPr="00B43826">
        <w:rPr>
          <w:rFonts w:ascii="Times New Roman" w:eastAsia="Times New Roman" w:hAnsi="Times New Roman" w:cs="Times New Roman"/>
          <w:color w:val="000000"/>
          <w:sz w:val="20"/>
          <w:szCs w:val="20"/>
          <w:lang w:eastAsia="en-CA"/>
        </w:rPr>
        <w:t>. To accurately quantify relationships in functional space, we selected a subset of our data (1991</w:t>
      </w:r>
      <w:r w:rsidR="00C105EE" w:rsidRPr="00B43826">
        <w:rPr>
          <w:rFonts w:ascii="Times New Roman" w:eastAsia="Times New Roman" w:hAnsi="Times New Roman" w:cs="Times New Roman"/>
          <w:color w:val="000000"/>
          <w:sz w:val="20"/>
          <w:szCs w:val="20"/>
          <w:lang w:eastAsia="en-CA"/>
        </w:rPr>
        <w:t xml:space="preserve"> </w:t>
      </w:r>
      <w:r w:rsidRPr="00B43826">
        <w:rPr>
          <w:rFonts w:ascii="Times New Roman" w:eastAsia="Times New Roman" w:hAnsi="Times New Roman" w:cs="Times New Roman"/>
          <w:color w:val="000000"/>
          <w:sz w:val="20"/>
          <w:szCs w:val="20"/>
          <w:lang w:eastAsia="en-CA"/>
        </w:rPr>
        <w:t>-</w:t>
      </w:r>
      <w:r w:rsidR="00C105EE" w:rsidRPr="00B43826">
        <w:rPr>
          <w:rFonts w:ascii="Times New Roman" w:eastAsia="Times New Roman" w:hAnsi="Times New Roman" w:cs="Times New Roman"/>
          <w:color w:val="000000"/>
          <w:sz w:val="20"/>
          <w:szCs w:val="20"/>
          <w:lang w:eastAsia="en-CA"/>
        </w:rPr>
        <w:t xml:space="preserve"> </w:t>
      </w:r>
      <w:r w:rsidRPr="00B43826">
        <w:rPr>
          <w:rFonts w:ascii="Times New Roman" w:eastAsia="Times New Roman" w:hAnsi="Times New Roman" w:cs="Times New Roman"/>
          <w:color w:val="000000"/>
          <w:sz w:val="20"/>
          <w:szCs w:val="20"/>
          <w:lang w:eastAsia="en-CA"/>
        </w:rPr>
        <w:t xml:space="preserve">2002) that had relatively consistent and replicated environmental measures for RLQ analysis. As such, we only selected variables that were available for every sample such as fish presence-absence, </w:t>
      </w:r>
      <w:del w:id="276" w:author="Blake Stuparyk" w:date="2023-01-31T11:21:00Z">
        <w:r w:rsidRPr="00B43826" w:rsidDel="00E85D96">
          <w:rPr>
            <w:rFonts w:ascii="Times New Roman" w:eastAsia="Times New Roman" w:hAnsi="Times New Roman" w:cs="Times New Roman"/>
            <w:color w:val="000000"/>
            <w:sz w:val="20"/>
            <w:szCs w:val="20"/>
            <w:lang w:eastAsia="en-CA"/>
          </w:rPr>
          <w:delText xml:space="preserve">surface and </w:delText>
        </w:r>
      </w:del>
      <w:r w:rsidRPr="00B43826">
        <w:rPr>
          <w:rFonts w:ascii="Times New Roman" w:eastAsia="Times New Roman" w:hAnsi="Times New Roman" w:cs="Times New Roman"/>
          <w:color w:val="000000"/>
          <w:sz w:val="20"/>
          <w:szCs w:val="20"/>
          <w:lang w:eastAsia="en-CA"/>
        </w:rPr>
        <w:t>water column temperature profiles</w:t>
      </w:r>
      <w:ins w:id="277" w:author="Blake Stuparyk" w:date="2023-01-31T11:21:00Z">
        <w:r w:rsidR="00E85D96">
          <w:rPr>
            <w:rFonts w:ascii="Times New Roman" w:eastAsia="Times New Roman" w:hAnsi="Times New Roman" w:cs="Times New Roman"/>
            <w:color w:val="000000"/>
            <w:sz w:val="20"/>
            <w:szCs w:val="20"/>
            <w:lang w:eastAsia="en-CA"/>
          </w:rPr>
          <w:t xml:space="preserve"> (TEMP)</w:t>
        </w:r>
      </w:ins>
      <w:r w:rsidRPr="00B43826">
        <w:rPr>
          <w:rFonts w:ascii="Times New Roman" w:eastAsia="Times New Roman" w:hAnsi="Times New Roman" w:cs="Times New Roman"/>
          <w:color w:val="000000"/>
          <w:sz w:val="20"/>
          <w:szCs w:val="20"/>
          <w:lang w:eastAsia="en-CA"/>
        </w:rPr>
        <w:t xml:space="preserve">, </w:t>
      </w:r>
      <w:r w:rsidR="00C13151" w:rsidRPr="00B43826">
        <w:rPr>
          <w:rFonts w:ascii="Times New Roman" w:eastAsia="Times New Roman" w:hAnsi="Times New Roman" w:cs="Times New Roman"/>
          <w:color w:val="000000"/>
          <w:sz w:val="20"/>
          <w:szCs w:val="20"/>
          <w:lang w:eastAsia="en-CA"/>
        </w:rPr>
        <w:t>total dissolved phosphorus (TDP)</w:t>
      </w:r>
      <w:r w:rsidR="00A36F83" w:rsidRPr="00B43826">
        <w:rPr>
          <w:rFonts w:ascii="Times New Roman" w:eastAsia="Times New Roman" w:hAnsi="Times New Roman" w:cs="Times New Roman"/>
          <w:color w:val="000000"/>
          <w:sz w:val="20"/>
          <w:szCs w:val="20"/>
          <w:lang w:eastAsia="en-CA"/>
        </w:rPr>
        <w:t xml:space="preserve"> and</w:t>
      </w:r>
      <w:r w:rsidR="00C13151" w:rsidRPr="00B43826">
        <w:rPr>
          <w:rFonts w:ascii="Times New Roman" w:eastAsia="Times New Roman" w:hAnsi="Times New Roman" w:cs="Times New Roman"/>
          <w:color w:val="000000"/>
          <w:sz w:val="20"/>
          <w:szCs w:val="20"/>
          <w:lang w:eastAsia="en-CA"/>
        </w:rPr>
        <w:t xml:space="preserve"> nitrogen</w:t>
      </w:r>
      <w:r w:rsidRPr="00B43826">
        <w:rPr>
          <w:rFonts w:ascii="Times New Roman" w:eastAsia="Times New Roman" w:hAnsi="Times New Roman" w:cs="Times New Roman"/>
          <w:color w:val="000000"/>
          <w:sz w:val="20"/>
          <w:szCs w:val="20"/>
          <w:lang w:eastAsia="en-CA"/>
        </w:rPr>
        <w:t xml:space="preserve"> </w:t>
      </w:r>
      <w:r w:rsidR="00C13151" w:rsidRPr="00B43826">
        <w:rPr>
          <w:rFonts w:ascii="Times New Roman" w:eastAsia="Times New Roman" w:hAnsi="Times New Roman" w:cs="Times New Roman"/>
          <w:color w:val="000000"/>
          <w:sz w:val="20"/>
          <w:szCs w:val="20"/>
          <w:lang w:eastAsia="en-CA"/>
        </w:rPr>
        <w:t>(</w:t>
      </w:r>
      <w:r w:rsidRPr="00B43826">
        <w:rPr>
          <w:rFonts w:ascii="Times New Roman" w:eastAsia="Times New Roman" w:hAnsi="Times New Roman" w:cs="Times New Roman"/>
          <w:color w:val="000000"/>
          <w:sz w:val="20"/>
          <w:szCs w:val="20"/>
          <w:lang w:eastAsia="en-CA"/>
        </w:rPr>
        <w:t>TDN</w:t>
      </w:r>
      <w:r w:rsidR="00A36F83" w:rsidRPr="00B43826">
        <w:rPr>
          <w:rFonts w:ascii="Times New Roman" w:eastAsia="Times New Roman" w:hAnsi="Times New Roman" w:cs="Times New Roman"/>
          <w:color w:val="000000"/>
          <w:sz w:val="20"/>
          <w:szCs w:val="20"/>
          <w:lang w:eastAsia="en-CA"/>
        </w:rPr>
        <w:t>) and</w:t>
      </w:r>
      <w:r w:rsidR="00C13151" w:rsidRPr="00B43826">
        <w:rPr>
          <w:rFonts w:ascii="Times New Roman" w:eastAsia="Times New Roman" w:hAnsi="Times New Roman" w:cs="Times New Roman"/>
          <w:color w:val="000000"/>
          <w:sz w:val="20"/>
          <w:szCs w:val="20"/>
          <w:lang w:eastAsia="en-CA"/>
        </w:rPr>
        <w:t xml:space="preserve"> dissolved </w:t>
      </w:r>
      <w:r w:rsidR="00A36F83" w:rsidRPr="00B43826">
        <w:rPr>
          <w:rFonts w:ascii="Times New Roman" w:eastAsia="Times New Roman" w:hAnsi="Times New Roman" w:cs="Times New Roman"/>
          <w:color w:val="000000"/>
          <w:sz w:val="20"/>
          <w:szCs w:val="20"/>
          <w:lang w:eastAsia="en-CA"/>
        </w:rPr>
        <w:t>organic carbon</w:t>
      </w:r>
      <w:r w:rsidRPr="00B43826">
        <w:rPr>
          <w:rFonts w:ascii="Times New Roman" w:eastAsia="Times New Roman" w:hAnsi="Times New Roman" w:cs="Times New Roman"/>
          <w:color w:val="000000"/>
          <w:sz w:val="20"/>
          <w:szCs w:val="20"/>
          <w:lang w:eastAsia="en-CA"/>
        </w:rPr>
        <w:t xml:space="preserve"> </w:t>
      </w:r>
      <w:r w:rsidR="00A36F83" w:rsidRPr="00B43826">
        <w:rPr>
          <w:rFonts w:ascii="Times New Roman" w:eastAsia="Times New Roman" w:hAnsi="Times New Roman" w:cs="Times New Roman"/>
          <w:color w:val="000000"/>
          <w:sz w:val="20"/>
          <w:szCs w:val="20"/>
          <w:lang w:eastAsia="en-CA"/>
        </w:rPr>
        <w:t>(</w:t>
      </w:r>
      <w:r w:rsidRPr="00B43826">
        <w:rPr>
          <w:rFonts w:ascii="Times New Roman" w:eastAsia="Times New Roman" w:hAnsi="Times New Roman" w:cs="Times New Roman"/>
          <w:color w:val="000000"/>
          <w:sz w:val="20"/>
          <w:szCs w:val="20"/>
          <w:lang w:eastAsia="en-CA"/>
        </w:rPr>
        <w:t>DOC</w:t>
      </w:r>
      <w:r w:rsidR="00A36F83" w:rsidRPr="00B43826">
        <w:rPr>
          <w:rFonts w:ascii="Times New Roman" w:eastAsia="Times New Roman" w:hAnsi="Times New Roman" w:cs="Times New Roman"/>
          <w:color w:val="000000"/>
          <w:sz w:val="20"/>
          <w:szCs w:val="20"/>
          <w:lang w:eastAsia="en-CA"/>
        </w:rPr>
        <w:t>)</w:t>
      </w:r>
      <w:r w:rsidRPr="00B43826">
        <w:rPr>
          <w:rFonts w:ascii="Times New Roman" w:eastAsia="Times New Roman" w:hAnsi="Times New Roman" w:cs="Times New Roman"/>
          <w:color w:val="000000"/>
          <w:sz w:val="20"/>
          <w:szCs w:val="20"/>
          <w:lang w:eastAsia="en-CA"/>
        </w:rPr>
        <w:t xml:space="preserve">. </w:t>
      </w:r>
    </w:p>
    <w:p w14:paraId="7CCD1751" w14:textId="6D6802C2" w:rsidR="009310E6" w:rsidRPr="00B43826" w:rsidRDefault="009310E6" w:rsidP="001132B4">
      <w:pPr>
        <w:spacing w:after="0" w:line="480" w:lineRule="auto"/>
        <w:ind w:firstLine="720"/>
        <w:rPr>
          <w:rFonts w:ascii="Times New Roman" w:eastAsia="Times New Roman" w:hAnsi="Times New Roman" w:cs="Times New Roman"/>
          <w:color w:val="000000"/>
          <w:sz w:val="20"/>
          <w:szCs w:val="20"/>
          <w:lang w:eastAsia="en-CA"/>
        </w:rPr>
      </w:pPr>
      <w:r w:rsidRPr="00B43826">
        <w:rPr>
          <w:rFonts w:ascii="Times New Roman" w:eastAsia="Times New Roman" w:hAnsi="Times New Roman" w:cs="Times New Roman"/>
          <w:color w:val="000000"/>
          <w:sz w:val="20"/>
          <w:szCs w:val="20"/>
          <w:lang w:eastAsia="en-CA"/>
        </w:rPr>
        <w:t>We then performed the RLQ analysis following protocols outlined by Dray et al. (2014) and Thioulouse et al. (201</w:t>
      </w:r>
      <w:r w:rsidR="0065324F" w:rsidRPr="00B43826">
        <w:rPr>
          <w:rFonts w:ascii="Times New Roman" w:eastAsia="Times New Roman" w:hAnsi="Times New Roman" w:cs="Times New Roman"/>
          <w:color w:val="000000"/>
          <w:sz w:val="20"/>
          <w:szCs w:val="20"/>
          <w:lang w:eastAsia="en-CA"/>
        </w:rPr>
        <w:t>8</w:t>
      </w:r>
      <w:r w:rsidRPr="00B43826">
        <w:rPr>
          <w:rFonts w:ascii="Times New Roman" w:eastAsia="Times New Roman" w:hAnsi="Times New Roman" w:cs="Times New Roman"/>
          <w:color w:val="000000"/>
          <w:sz w:val="20"/>
          <w:szCs w:val="20"/>
          <w:lang w:eastAsia="en-CA"/>
        </w:rPr>
        <w:t>)</w:t>
      </w:r>
      <w:del w:id="278" w:author="Blake Stuparyk" w:date="2023-01-31T13:13:00Z">
        <w:r w:rsidRPr="00B43826" w:rsidDel="00AC34DC">
          <w:rPr>
            <w:rFonts w:ascii="Times New Roman" w:eastAsia="Times New Roman" w:hAnsi="Times New Roman" w:cs="Times New Roman"/>
            <w:color w:val="000000"/>
            <w:sz w:val="20"/>
            <w:szCs w:val="20"/>
            <w:lang w:eastAsia="en-CA"/>
          </w:rPr>
          <w:delText>, utilizing the functions found in the ade4 R package v1.7-13 (</w:delText>
        </w:r>
        <w:r w:rsidRPr="000F0BD6" w:rsidDel="00AC34DC">
          <w:rPr>
            <w:rFonts w:ascii="Times New Roman" w:eastAsia="Times New Roman" w:hAnsi="Times New Roman" w:cs="Times New Roman"/>
            <w:color w:val="000000"/>
            <w:sz w:val="20"/>
            <w:szCs w:val="20"/>
            <w:highlight w:val="green"/>
            <w:lang w:eastAsia="en-CA"/>
            <w:rPrChange w:id="279" w:author="Blake Stuparyk" w:date="2023-01-31T11:33:00Z">
              <w:rPr>
                <w:rFonts w:ascii="Times New Roman" w:eastAsia="Times New Roman" w:hAnsi="Times New Roman" w:cs="Times New Roman"/>
                <w:color w:val="000000"/>
                <w:sz w:val="20"/>
                <w:szCs w:val="20"/>
                <w:lang w:eastAsia="en-CA"/>
              </w:rPr>
            </w:rPrChange>
          </w:rPr>
          <w:delText>Dray et al. 2018</w:delText>
        </w:r>
        <w:r w:rsidRPr="00B43826" w:rsidDel="00AC34DC">
          <w:rPr>
            <w:rFonts w:ascii="Times New Roman" w:eastAsia="Times New Roman" w:hAnsi="Times New Roman" w:cs="Times New Roman"/>
            <w:color w:val="000000"/>
            <w:sz w:val="20"/>
            <w:szCs w:val="20"/>
            <w:lang w:eastAsia="en-CA"/>
          </w:rPr>
          <w:delText>).</w:delText>
        </w:r>
      </w:del>
      <w:r w:rsidRPr="00B43826">
        <w:rPr>
          <w:rFonts w:ascii="Times New Roman" w:eastAsia="Times New Roman" w:hAnsi="Times New Roman" w:cs="Times New Roman"/>
          <w:color w:val="000000"/>
          <w:sz w:val="20"/>
          <w:szCs w:val="20"/>
          <w:lang w:eastAsia="en-CA"/>
        </w:rPr>
        <w:t xml:space="preserve"> Species abundances (L) were </w:t>
      </w:r>
      <w:commentRangeStart w:id="280"/>
      <w:commentRangeStart w:id="281"/>
      <w:ins w:id="282" w:author="Blake Stuparyk" w:date="2023-01-31T11:25:00Z">
        <w:r w:rsidR="00400732">
          <w:rPr>
            <w:rFonts w:ascii="Times New Roman" w:eastAsia="Times New Roman" w:hAnsi="Times New Roman" w:cs="Times New Roman"/>
            <w:color w:val="000000"/>
            <w:sz w:val="20"/>
            <w:szCs w:val="20"/>
            <w:lang w:eastAsia="en-CA"/>
          </w:rPr>
          <w:t>untransformed</w:t>
        </w:r>
      </w:ins>
      <w:ins w:id="283" w:author="Blake Stuparyk" w:date="2023-01-31T11:27:00Z">
        <w:r w:rsidR="007C17E6">
          <w:rPr>
            <w:rFonts w:ascii="Times New Roman" w:eastAsia="Times New Roman" w:hAnsi="Times New Roman" w:cs="Times New Roman"/>
            <w:color w:val="000000"/>
            <w:sz w:val="20"/>
            <w:szCs w:val="20"/>
            <w:lang w:eastAsia="en-CA"/>
          </w:rPr>
          <w:t xml:space="preserve"> annual mean </w:t>
        </w:r>
      </w:ins>
      <w:ins w:id="284" w:author="Blake Stuparyk" w:date="2023-01-31T11:28:00Z">
        <w:r w:rsidR="007C17E6">
          <w:rPr>
            <w:rFonts w:ascii="Times New Roman" w:eastAsia="Times New Roman" w:hAnsi="Times New Roman" w:cs="Times New Roman"/>
            <w:color w:val="000000"/>
            <w:sz w:val="20"/>
            <w:szCs w:val="20"/>
            <w:lang w:eastAsia="en-CA"/>
          </w:rPr>
          <w:t xml:space="preserve">taxa </w:t>
        </w:r>
      </w:ins>
      <w:ins w:id="285" w:author="Blake Stuparyk" w:date="2023-01-31T11:27:00Z">
        <w:r w:rsidR="007C17E6">
          <w:rPr>
            <w:rFonts w:ascii="Times New Roman" w:eastAsia="Times New Roman" w:hAnsi="Times New Roman" w:cs="Times New Roman"/>
            <w:color w:val="000000"/>
            <w:sz w:val="20"/>
            <w:szCs w:val="20"/>
            <w:lang w:eastAsia="en-CA"/>
          </w:rPr>
          <w:t>abundances</w:t>
        </w:r>
      </w:ins>
      <w:r w:rsidRPr="00B43826">
        <w:rPr>
          <w:rFonts w:ascii="Times New Roman" w:eastAsia="Times New Roman" w:hAnsi="Times New Roman" w:cs="Times New Roman"/>
          <w:color w:val="000000"/>
          <w:sz w:val="20"/>
          <w:szCs w:val="20"/>
          <w:lang w:eastAsia="en-CA"/>
        </w:rPr>
        <w:t xml:space="preserve">, </w:t>
      </w:r>
      <w:del w:id="286" w:author="Blake Stuparyk" w:date="2023-01-31T11:28:00Z">
        <w:r w:rsidRPr="00B43826" w:rsidDel="007C17E6">
          <w:rPr>
            <w:rFonts w:ascii="Times New Roman" w:eastAsia="Times New Roman" w:hAnsi="Times New Roman" w:cs="Times New Roman"/>
            <w:color w:val="000000"/>
            <w:sz w:val="20"/>
            <w:szCs w:val="20"/>
            <w:lang w:eastAsia="en-CA"/>
          </w:rPr>
          <w:delText>reducing the impact of species and sites with disproportionately high abundances</w:delText>
        </w:r>
        <w:r w:rsidR="000B4046" w:rsidRPr="00B43826" w:rsidDel="007C17E6">
          <w:rPr>
            <w:rFonts w:ascii="Times New Roman" w:eastAsia="Times New Roman" w:hAnsi="Times New Roman" w:cs="Times New Roman"/>
            <w:color w:val="000000"/>
            <w:sz w:val="20"/>
            <w:szCs w:val="20"/>
            <w:lang w:eastAsia="en-CA"/>
          </w:rPr>
          <w:delText xml:space="preserve"> in functional space</w:delText>
        </w:r>
      </w:del>
      <w:ins w:id="287" w:author="Blake Stuparyk" w:date="2023-01-31T11:28:00Z">
        <w:r w:rsidR="007C17E6">
          <w:rPr>
            <w:rFonts w:ascii="Times New Roman" w:eastAsia="Times New Roman" w:hAnsi="Times New Roman" w:cs="Times New Roman"/>
            <w:color w:val="000000"/>
            <w:sz w:val="20"/>
            <w:szCs w:val="20"/>
            <w:lang w:eastAsia="en-CA"/>
          </w:rPr>
          <w:t>to preserve variation within the</w:t>
        </w:r>
      </w:ins>
      <w:ins w:id="288" w:author="Blake Stuparyk" w:date="2023-01-31T11:29:00Z">
        <w:r w:rsidR="007C17E6">
          <w:rPr>
            <w:rFonts w:ascii="Times New Roman" w:eastAsia="Times New Roman" w:hAnsi="Times New Roman" w:cs="Times New Roman"/>
            <w:color w:val="000000"/>
            <w:sz w:val="20"/>
            <w:szCs w:val="20"/>
            <w:lang w:eastAsia="en-CA"/>
          </w:rPr>
          <w:t xml:space="preserve"> relatively small</w:t>
        </w:r>
      </w:ins>
      <w:ins w:id="289" w:author="Blake Stuparyk" w:date="2023-01-31T11:28:00Z">
        <w:r w:rsidR="007C17E6">
          <w:rPr>
            <w:rFonts w:ascii="Times New Roman" w:eastAsia="Times New Roman" w:hAnsi="Times New Roman" w:cs="Times New Roman"/>
            <w:color w:val="000000"/>
            <w:sz w:val="20"/>
            <w:szCs w:val="20"/>
            <w:lang w:eastAsia="en-CA"/>
          </w:rPr>
          <w:t xml:space="preserve"> subset</w:t>
        </w:r>
      </w:ins>
      <w:ins w:id="290" w:author="Blake Stuparyk" w:date="2023-01-31T11:29:00Z">
        <w:r w:rsidR="007C17E6">
          <w:rPr>
            <w:rFonts w:ascii="Times New Roman" w:eastAsia="Times New Roman" w:hAnsi="Times New Roman" w:cs="Times New Roman"/>
            <w:color w:val="000000"/>
            <w:sz w:val="20"/>
            <w:szCs w:val="20"/>
            <w:lang w:eastAsia="en-CA"/>
          </w:rPr>
          <w:t xml:space="preserve"> of years</w:t>
        </w:r>
      </w:ins>
      <w:ins w:id="291" w:author="Blake Stuparyk" w:date="2023-01-31T11:30:00Z">
        <w:r w:rsidR="007C17E6">
          <w:rPr>
            <w:rFonts w:ascii="Times New Roman" w:eastAsia="Times New Roman" w:hAnsi="Times New Roman" w:cs="Times New Roman"/>
            <w:color w:val="000000"/>
            <w:sz w:val="20"/>
            <w:szCs w:val="20"/>
            <w:lang w:eastAsia="en-CA"/>
          </w:rPr>
          <w:t>.</w:t>
        </w:r>
      </w:ins>
      <w:del w:id="292" w:author="Blake Stuparyk" w:date="2023-01-31T11:30:00Z">
        <w:r w:rsidR="000B4046" w:rsidRPr="00B43826" w:rsidDel="007C17E6">
          <w:rPr>
            <w:rFonts w:ascii="Times New Roman" w:eastAsia="Times New Roman" w:hAnsi="Times New Roman" w:cs="Times New Roman"/>
            <w:color w:val="000000"/>
            <w:sz w:val="20"/>
            <w:szCs w:val="20"/>
            <w:lang w:eastAsia="en-CA"/>
          </w:rPr>
          <w:delText xml:space="preserve"> </w:delText>
        </w:r>
        <w:commentRangeEnd w:id="280"/>
        <w:r w:rsidR="00E03C96" w:rsidDel="007C17E6">
          <w:rPr>
            <w:rStyle w:val="CommentReference"/>
          </w:rPr>
          <w:commentReference w:id="280"/>
        </w:r>
      </w:del>
      <w:commentRangeEnd w:id="281"/>
      <w:r w:rsidR="007C17E6">
        <w:rPr>
          <w:rStyle w:val="CommentReference"/>
        </w:rPr>
        <w:commentReference w:id="281"/>
      </w:r>
      <w:del w:id="293" w:author="Blake Stuparyk" w:date="2023-01-31T11:30:00Z">
        <w:r w:rsidR="000B4046" w:rsidRPr="00B43826" w:rsidDel="007C17E6">
          <w:rPr>
            <w:rFonts w:ascii="Times New Roman" w:eastAsia="Times New Roman" w:hAnsi="Times New Roman" w:cs="Times New Roman"/>
            <w:color w:val="000000"/>
            <w:sz w:val="20"/>
            <w:szCs w:val="20"/>
            <w:lang w:eastAsia="en-CA"/>
          </w:rPr>
          <w:delText>(Legendre and Gallagher 2001; Mouillot et al. 2013).</w:delText>
        </w:r>
        <w:r w:rsidRPr="00B43826" w:rsidDel="007C17E6">
          <w:rPr>
            <w:rFonts w:ascii="Times New Roman" w:eastAsia="Times New Roman" w:hAnsi="Times New Roman" w:cs="Times New Roman"/>
            <w:color w:val="000000"/>
            <w:sz w:val="20"/>
            <w:szCs w:val="20"/>
            <w:lang w:eastAsia="en-CA"/>
          </w:rPr>
          <w:delText xml:space="preserve"> </w:delText>
        </w:r>
      </w:del>
      <w:r w:rsidRPr="00B43826">
        <w:rPr>
          <w:rFonts w:ascii="Times New Roman" w:eastAsia="Times New Roman" w:hAnsi="Times New Roman" w:cs="Times New Roman"/>
          <w:color w:val="000000"/>
          <w:sz w:val="20"/>
          <w:szCs w:val="20"/>
          <w:lang w:eastAsia="en-CA"/>
        </w:rPr>
        <w:t xml:space="preserve">Our environmental </w:t>
      </w:r>
      <w:del w:id="294" w:author="Blake Stuparyk" w:date="2023-01-31T11:31:00Z">
        <w:r w:rsidRPr="00B43826" w:rsidDel="009A56F2">
          <w:rPr>
            <w:rFonts w:ascii="Times New Roman" w:eastAsia="Times New Roman" w:hAnsi="Times New Roman" w:cs="Times New Roman"/>
            <w:color w:val="000000"/>
            <w:sz w:val="20"/>
            <w:szCs w:val="20"/>
            <w:lang w:eastAsia="en-CA"/>
          </w:rPr>
          <w:delText xml:space="preserve">factors </w:delText>
        </w:r>
      </w:del>
      <w:ins w:id="295" w:author="Blake Stuparyk" w:date="2023-01-31T11:31:00Z">
        <w:r w:rsidR="009A56F2">
          <w:rPr>
            <w:rFonts w:ascii="Times New Roman" w:eastAsia="Times New Roman" w:hAnsi="Times New Roman" w:cs="Times New Roman"/>
            <w:color w:val="000000"/>
            <w:sz w:val="20"/>
            <w:szCs w:val="20"/>
            <w:lang w:eastAsia="en-CA"/>
          </w:rPr>
          <w:t xml:space="preserve">matrix </w:t>
        </w:r>
      </w:ins>
      <w:r w:rsidRPr="00B43826">
        <w:rPr>
          <w:rFonts w:ascii="Times New Roman" w:eastAsia="Times New Roman" w:hAnsi="Times New Roman" w:cs="Times New Roman"/>
          <w:color w:val="000000"/>
          <w:sz w:val="20"/>
          <w:szCs w:val="20"/>
          <w:lang w:eastAsia="en-CA"/>
        </w:rPr>
        <w:t>(R) remained as a qualitative factor (i.e</w:t>
      </w:r>
      <w:r w:rsidR="00C82847" w:rsidRPr="00B43826">
        <w:rPr>
          <w:rFonts w:ascii="Times New Roman" w:eastAsia="Times New Roman" w:hAnsi="Times New Roman" w:cs="Times New Roman"/>
          <w:color w:val="000000"/>
          <w:sz w:val="20"/>
          <w:szCs w:val="20"/>
          <w:lang w:eastAsia="en-CA"/>
        </w:rPr>
        <w:t>.,</w:t>
      </w:r>
      <w:r w:rsidRPr="00B43826">
        <w:rPr>
          <w:rFonts w:ascii="Times New Roman" w:eastAsia="Times New Roman" w:hAnsi="Times New Roman" w:cs="Times New Roman"/>
          <w:color w:val="000000"/>
          <w:sz w:val="20"/>
          <w:szCs w:val="20"/>
          <w:lang w:eastAsia="en-CA"/>
        </w:rPr>
        <w:t xml:space="preserve"> fish presence or absence) </w:t>
      </w:r>
      <w:r w:rsidR="000B4046" w:rsidRPr="00B43826">
        <w:rPr>
          <w:rFonts w:ascii="Times New Roman" w:eastAsia="Times New Roman" w:hAnsi="Times New Roman" w:cs="Times New Roman"/>
          <w:color w:val="000000"/>
          <w:sz w:val="20"/>
          <w:szCs w:val="20"/>
          <w:lang w:eastAsia="en-CA"/>
        </w:rPr>
        <w:t xml:space="preserve">with </w:t>
      </w:r>
      <w:r w:rsidRPr="00B43826">
        <w:rPr>
          <w:rFonts w:ascii="Times New Roman" w:eastAsia="Times New Roman" w:hAnsi="Times New Roman" w:cs="Times New Roman"/>
          <w:color w:val="000000"/>
          <w:sz w:val="20"/>
          <w:szCs w:val="20"/>
          <w:lang w:eastAsia="en-CA"/>
        </w:rPr>
        <w:t>quantitative</w:t>
      </w:r>
      <w:r w:rsidR="000B4046" w:rsidRPr="00B43826">
        <w:rPr>
          <w:rFonts w:ascii="Times New Roman" w:eastAsia="Times New Roman" w:hAnsi="Times New Roman" w:cs="Times New Roman"/>
          <w:color w:val="000000"/>
          <w:sz w:val="20"/>
          <w:szCs w:val="20"/>
          <w:lang w:eastAsia="en-CA"/>
        </w:rPr>
        <w:t xml:space="preserve"> abiotic</w:t>
      </w:r>
      <w:r w:rsidRPr="00B43826">
        <w:rPr>
          <w:rFonts w:ascii="Times New Roman" w:eastAsia="Times New Roman" w:hAnsi="Times New Roman" w:cs="Times New Roman"/>
          <w:color w:val="000000"/>
          <w:sz w:val="20"/>
          <w:szCs w:val="20"/>
          <w:lang w:eastAsia="en-CA"/>
        </w:rPr>
        <w:t xml:space="preserve"> gradients, analyzed using the Hill-Smith method to handle the mixed </w:t>
      </w:r>
      <w:del w:id="296" w:author="Blake Stuparyk" w:date="2023-01-31T11:31:00Z">
        <w:r w:rsidRPr="00B43826" w:rsidDel="009A56F2">
          <w:rPr>
            <w:rFonts w:ascii="Times New Roman" w:eastAsia="Times New Roman" w:hAnsi="Times New Roman" w:cs="Times New Roman"/>
            <w:color w:val="000000"/>
            <w:sz w:val="20"/>
            <w:szCs w:val="20"/>
            <w:lang w:eastAsia="en-CA"/>
          </w:rPr>
          <w:delText>data nature of the matrix</w:delText>
        </w:r>
      </w:del>
      <w:ins w:id="297" w:author="Blake Stuparyk" w:date="2023-01-31T11:31:00Z">
        <w:r w:rsidR="009A56F2">
          <w:rPr>
            <w:rFonts w:ascii="Times New Roman" w:eastAsia="Times New Roman" w:hAnsi="Times New Roman" w:cs="Times New Roman"/>
            <w:color w:val="000000"/>
            <w:sz w:val="20"/>
            <w:szCs w:val="20"/>
            <w:lang w:eastAsia="en-CA"/>
          </w:rPr>
          <w:t>nature of the data</w:t>
        </w:r>
      </w:ins>
      <w:r w:rsidRPr="00B43826">
        <w:rPr>
          <w:rFonts w:ascii="Times New Roman" w:eastAsia="Times New Roman" w:hAnsi="Times New Roman" w:cs="Times New Roman"/>
          <w:color w:val="000000"/>
          <w:sz w:val="20"/>
          <w:szCs w:val="20"/>
          <w:lang w:eastAsia="en-CA"/>
        </w:rPr>
        <w:t>.</w:t>
      </w:r>
      <w:r w:rsidR="000B1088" w:rsidRPr="00B43826">
        <w:rPr>
          <w:rFonts w:ascii="Times New Roman" w:eastAsia="Times New Roman" w:hAnsi="Times New Roman" w:cs="Times New Roman"/>
          <w:color w:val="000000"/>
          <w:sz w:val="20"/>
          <w:szCs w:val="20"/>
          <w:lang w:eastAsia="en-CA"/>
        </w:rPr>
        <w:t xml:space="preserve"> </w:t>
      </w:r>
      <w:r w:rsidRPr="00B43826">
        <w:rPr>
          <w:rFonts w:ascii="Times New Roman" w:eastAsia="Times New Roman" w:hAnsi="Times New Roman" w:cs="Times New Roman"/>
          <w:color w:val="000000"/>
          <w:sz w:val="20"/>
          <w:szCs w:val="20"/>
          <w:lang w:eastAsia="en-CA"/>
        </w:rPr>
        <w:t>Zooplankton body sizes were restructured to size classes (Small</w:t>
      </w:r>
      <w:r w:rsidR="00716932" w:rsidRPr="00B43826">
        <w:rPr>
          <w:rFonts w:ascii="Times New Roman" w:eastAsia="Times New Roman" w:hAnsi="Times New Roman" w:cs="Times New Roman"/>
          <w:color w:val="000000"/>
          <w:sz w:val="20"/>
          <w:szCs w:val="20"/>
          <w:lang w:eastAsia="en-CA"/>
        </w:rPr>
        <w:t>:</w:t>
      </w:r>
      <w:r w:rsidRPr="00B43826">
        <w:rPr>
          <w:rFonts w:ascii="Times New Roman" w:eastAsia="Times New Roman" w:hAnsi="Times New Roman" w:cs="Times New Roman"/>
          <w:color w:val="000000"/>
          <w:sz w:val="20"/>
          <w:szCs w:val="20"/>
          <w:lang w:eastAsia="en-CA"/>
        </w:rPr>
        <w:t xml:space="preserve"> &lt;</w:t>
      </w:r>
      <w:r w:rsidR="00C105EE" w:rsidRPr="00B43826">
        <w:rPr>
          <w:rFonts w:ascii="Times New Roman" w:eastAsia="Times New Roman" w:hAnsi="Times New Roman" w:cs="Times New Roman"/>
          <w:color w:val="000000"/>
          <w:sz w:val="20"/>
          <w:szCs w:val="20"/>
          <w:lang w:eastAsia="en-CA"/>
        </w:rPr>
        <w:t xml:space="preserve">1 </w:t>
      </w:r>
      <w:r w:rsidRPr="00B43826">
        <w:rPr>
          <w:rFonts w:ascii="Times New Roman" w:eastAsia="Times New Roman" w:hAnsi="Times New Roman" w:cs="Times New Roman"/>
          <w:color w:val="000000"/>
          <w:sz w:val="20"/>
          <w:szCs w:val="20"/>
          <w:lang w:eastAsia="en-CA"/>
        </w:rPr>
        <w:t>mm; Medium</w:t>
      </w:r>
      <w:r w:rsidR="00716932" w:rsidRPr="00B43826">
        <w:rPr>
          <w:rFonts w:ascii="Times New Roman" w:eastAsia="Times New Roman" w:hAnsi="Times New Roman" w:cs="Times New Roman"/>
          <w:color w:val="000000"/>
          <w:sz w:val="20"/>
          <w:szCs w:val="20"/>
          <w:lang w:eastAsia="en-CA"/>
        </w:rPr>
        <w:t>:</w:t>
      </w:r>
      <w:r w:rsidRPr="00B43826">
        <w:rPr>
          <w:rFonts w:ascii="Times New Roman" w:eastAsia="Times New Roman" w:hAnsi="Times New Roman" w:cs="Times New Roman"/>
          <w:color w:val="000000"/>
          <w:sz w:val="20"/>
          <w:szCs w:val="20"/>
          <w:lang w:eastAsia="en-CA"/>
        </w:rPr>
        <w:t xml:space="preserve"> 1</w:t>
      </w:r>
      <w:r w:rsidR="00C105EE" w:rsidRPr="00B43826">
        <w:rPr>
          <w:rFonts w:ascii="Times New Roman" w:eastAsia="Times New Roman" w:hAnsi="Times New Roman" w:cs="Times New Roman"/>
          <w:color w:val="000000"/>
          <w:sz w:val="20"/>
          <w:szCs w:val="20"/>
          <w:lang w:eastAsia="en-CA"/>
        </w:rPr>
        <w:t xml:space="preserve"> – </w:t>
      </w:r>
      <w:r w:rsidRPr="00B43826">
        <w:rPr>
          <w:rFonts w:ascii="Times New Roman" w:eastAsia="Times New Roman" w:hAnsi="Times New Roman" w:cs="Times New Roman"/>
          <w:color w:val="000000"/>
          <w:sz w:val="20"/>
          <w:szCs w:val="20"/>
          <w:lang w:eastAsia="en-CA"/>
        </w:rPr>
        <w:t>2</w:t>
      </w:r>
      <w:r w:rsidR="00C105EE" w:rsidRPr="00B43826">
        <w:rPr>
          <w:rFonts w:ascii="Times New Roman" w:eastAsia="Times New Roman" w:hAnsi="Times New Roman" w:cs="Times New Roman"/>
          <w:color w:val="000000"/>
          <w:sz w:val="20"/>
          <w:szCs w:val="20"/>
          <w:lang w:eastAsia="en-CA"/>
        </w:rPr>
        <w:t xml:space="preserve"> </w:t>
      </w:r>
      <w:r w:rsidRPr="00B43826">
        <w:rPr>
          <w:rFonts w:ascii="Times New Roman" w:eastAsia="Times New Roman" w:hAnsi="Times New Roman" w:cs="Times New Roman"/>
          <w:color w:val="000000"/>
          <w:sz w:val="20"/>
          <w:szCs w:val="20"/>
          <w:lang w:eastAsia="en-CA"/>
        </w:rPr>
        <w:t>mm; Large</w:t>
      </w:r>
      <w:r w:rsidR="00716932" w:rsidRPr="00B43826">
        <w:rPr>
          <w:rFonts w:ascii="Times New Roman" w:eastAsia="Times New Roman" w:hAnsi="Times New Roman" w:cs="Times New Roman"/>
          <w:color w:val="000000"/>
          <w:sz w:val="20"/>
          <w:szCs w:val="20"/>
          <w:lang w:eastAsia="en-CA"/>
        </w:rPr>
        <w:t>:</w:t>
      </w:r>
      <w:r w:rsidRPr="00B43826">
        <w:rPr>
          <w:rFonts w:ascii="Times New Roman" w:eastAsia="Times New Roman" w:hAnsi="Times New Roman" w:cs="Times New Roman"/>
          <w:color w:val="000000"/>
          <w:sz w:val="20"/>
          <w:szCs w:val="20"/>
          <w:lang w:eastAsia="en-CA"/>
        </w:rPr>
        <w:t xml:space="preserve"> &gt;2</w:t>
      </w:r>
      <w:r w:rsidR="00C105EE" w:rsidRPr="00B43826">
        <w:rPr>
          <w:rFonts w:ascii="Times New Roman" w:eastAsia="Times New Roman" w:hAnsi="Times New Roman" w:cs="Times New Roman"/>
          <w:color w:val="000000"/>
          <w:sz w:val="20"/>
          <w:szCs w:val="20"/>
          <w:lang w:eastAsia="en-CA"/>
        </w:rPr>
        <w:t xml:space="preserve"> </w:t>
      </w:r>
      <w:r w:rsidRPr="00B43826">
        <w:rPr>
          <w:rFonts w:ascii="Times New Roman" w:eastAsia="Times New Roman" w:hAnsi="Times New Roman" w:cs="Times New Roman"/>
          <w:color w:val="000000"/>
          <w:sz w:val="20"/>
          <w:szCs w:val="20"/>
          <w:lang w:eastAsia="en-CA"/>
        </w:rPr>
        <w:t xml:space="preserve">mm) to unify all traits (Q) as qualitative data, reducing the potential for artificial inflation or overlap of variation during multiple correspondence analysis. </w:t>
      </w:r>
    </w:p>
    <w:p w14:paraId="62449D6B" w14:textId="191C9D66" w:rsidR="00E82BFC" w:rsidRDefault="00E82BFC" w:rsidP="001132B4">
      <w:pPr>
        <w:spacing w:after="0" w:line="480" w:lineRule="auto"/>
        <w:ind w:firstLine="720"/>
        <w:rPr>
          <w:rFonts w:ascii="Times New Roman" w:eastAsia="Times New Roman" w:hAnsi="Times New Roman" w:cs="Times New Roman"/>
          <w:color w:val="000000"/>
          <w:sz w:val="20"/>
          <w:szCs w:val="20"/>
          <w:lang w:eastAsia="en-CA"/>
        </w:rPr>
      </w:pPr>
      <w:bookmarkStart w:id="298" w:name="_Hlk126052389"/>
      <w:r w:rsidRPr="00B43826">
        <w:rPr>
          <w:rFonts w:ascii="Times New Roman" w:eastAsia="Times New Roman" w:hAnsi="Times New Roman" w:cs="Times New Roman"/>
          <w:color w:val="000000"/>
          <w:sz w:val="20"/>
          <w:szCs w:val="20"/>
          <w:lang w:eastAsia="en-CA"/>
        </w:rPr>
        <w:t>All statistical analyses were performed within R</w:t>
      </w:r>
      <w:r w:rsidR="00C2609C">
        <w:rPr>
          <w:rFonts w:ascii="Times New Roman" w:eastAsia="Times New Roman" w:hAnsi="Times New Roman" w:cs="Times New Roman"/>
          <w:color w:val="000000"/>
          <w:sz w:val="20"/>
          <w:szCs w:val="20"/>
          <w:lang w:eastAsia="en-CA"/>
        </w:rPr>
        <w:t xml:space="preserve"> v4.2.2</w:t>
      </w:r>
      <w:r w:rsidRPr="00B43826">
        <w:rPr>
          <w:rFonts w:ascii="Times New Roman" w:eastAsia="Times New Roman" w:hAnsi="Times New Roman" w:cs="Times New Roman"/>
          <w:color w:val="000000"/>
          <w:sz w:val="20"/>
          <w:szCs w:val="20"/>
          <w:lang w:eastAsia="en-CA"/>
        </w:rPr>
        <w:t xml:space="preserve"> </w:t>
      </w:r>
      <w:r w:rsidR="00C2609C">
        <w:rPr>
          <w:rFonts w:ascii="Times New Roman" w:eastAsia="Times New Roman" w:hAnsi="Times New Roman" w:cs="Times New Roman"/>
          <w:color w:val="000000"/>
          <w:sz w:val="20"/>
          <w:szCs w:val="20"/>
          <w:lang w:eastAsia="en-CA"/>
        </w:rPr>
        <w:fldChar w:fldCharType="begin" w:fldLock="1"/>
      </w:r>
      <w:r w:rsidR="00A8537B">
        <w:rPr>
          <w:rFonts w:ascii="Times New Roman" w:eastAsia="Times New Roman" w:hAnsi="Times New Roman" w:cs="Times New Roman"/>
          <w:color w:val="000000"/>
          <w:sz w:val="20"/>
          <w:szCs w:val="20"/>
          <w:lang w:eastAsia="en-CA"/>
        </w:rPr>
        <w:instrText>ADDIN CSL_CITATION {"citationItems":[{"id":"ITEM-1","itemData":{"author":[{"dropping-particle":"","family":"R Core Team","given":"","non-dropping-particle":"","parse-names":false,"suffix":""}],"id":"ITEM-1","issued":{"date-parts":[["2022"]]},"publisher":"R Foundation for Statistical Computing","publisher-place":"Vienna, Austria","title":"R: A Language and Environment for Statistical Computing","type":"article"},"uris":["http://www.mendeley.com/documents/?uuid=afd9932c-f0c9-4e40-bccb-7d5440f5ce4e"]}],"mendeley":{"formattedCitation":"(R Core Team 2022)","plainTextFormattedCitation":"(R Core Team 2022)","previouslyFormattedCitation":"(R Core Team 2022)"},"properties":{"noteIndex":0},"schema":"https://github.com/citation-style-language/schema/raw/master/csl-citation.json"}</w:instrText>
      </w:r>
      <w:r w:rsidR="00C2609C">
        <w:rPr>
          <w:rFonts w:ascii="Times New Roman" w:eastAsia="Times New Roman" w:hAnsi="Times New Roman" w:cs="Times New Roman"/>
          <w:color w:val="000000"/>
          <w:sz w:val="20"/>
          <w:szCs w:val="20"/>
          <w:lang w:eastAsia="en-CA"/>
        </w:rPr>
        <w:fldChar w:fldCharType="separate"/>
      </w:r>
      <w:r w:rsidR="00C2609C" w:rsidRPr="00C2609C">
        <w:rPr>
          <w:rFonts w:ascii="Times New Roman" w:eastAsia="Times New Roman" w:hAnsi="Times New Roman" w:cs="Times New Roman"/>
          <w:noProof/>
          <w:color w:val="000000"/>
          <w:sz w:val="20"/>
          <w:szCs w:val="20"/>
          <w:lang w:eastAsia="en-CA"/>
        </w:rPr>
        <w:t>(R Core Team 2022)</w:t>
      </w:r>
      <w:r w:rsidR="00C2609C">
        <w:rPr>
          <w:rFonts w:ascii="Times New Roman" w:eastAsia="Times New Roman" w:hAnsi="Times New Roman" w:cs="Times New Roman"/>
          <w:color w:val="000000"/>
          <w:sz w:val="20"/>
          <w:szCs w:val="20"/>
          <w:lang w:eastAsia="en-CA"/>
        </w:rPr>
        <w:fldChar w:fldCharType="end"/>
      </w:r>
      <w:r w:rsidRPr="00B43826">
        <w:rPr>
          <w:rFonts w:ascii="Times New Roman" w:eastAsia="Times New Roman" w:hAnsi="Times New Roman" w:cs="Times New Roman"/>
          <w:color w:val="000000"/>
          <w:sz w:val="20"/>
          <w:szCs w:val="20"/>
          <w:lang w:eastAsia="en-CA"/>
        </w:rPr>
        <w:t xml:space="preserve"> and R studio</w:t>
      </w:r>
      <w:r w:rsidR="00714704">
        <w:rPr>
          <w:rFonts w:ascii="Times New Roman" w:eastAsia="Times New Roman" w:hAnsi="Times New Roman" w:cs="Times New Roman"/>
          <w:color w:val="000000"/>
          <w:sz w:val="20"/>
          <w:szCs w:val="20"/>
          <w:lang w:eastAsia="en-CA"/>
        </w:rPr>
        <w:t xml:space="preserve"> v</w:t>
      </w:r>
      <w:r w:rsidR="00714704" w:rsidRPr="00714704">
        <w:rPr>
          <w:rFonts w:ascii="Times New Roman" w:eastAsia="Times New Roman" w:hAnsi="Times New Roman" w:cs="Times New Roman"/>
          <w:color w:val="000000"/>
          <w:sz w:val="20"/>
          <w:szCs w:val="20"/>
          <w:lang w:eastAsia="en-CA"/>
        </w:rPr>
        <w:t>2022.12.0.353</w:t>
      </w:r>
      <w:r w:rsidRPr="00B43826">
        <w:rPr>
          <w:rFonts w:ascii="Times New Roman" w:eastAsia="Times New Roman" w:hAnsi="Times New Roman" w:cs="Times New Roman"/>
          <w:color w:val="000000"/>
          <w:sz w:val="20"/>
          <w:szCs w:val="20"/>
          <w:lang w:eastAsia="en-CA"/>
        </w:rPr>
        <w:t xml:space="preserve"> </w:t>
      </w:r>
      <w:r w:rsidR="00714704">
        <w:rPr>
          <w:rFonts w:ascii="Times New Roman" w:eastAsia="Times New Roman" w:hAnsi="Times New Roman" w:cs="Times New Roman"/>
          <w:color w:val="000000"/>
          <w:sz w:val="20"/>
          <w:szCs w:val="20"/>
          <w:lang w:eastAsia="en-CA"/>
        </w:rPr>
        <w:fldChar w:fldCharType="begin" w:fldLock="1"/>
      </w:r>
      <w:r w:rsidR="00C2609C">
        <w:rPr>
          <w:rFonts w:ascii="Times New Roman" w:eastAsia="Times New Roman" w:hAnsi="Times New Roman" w:cs="Times New Roman"/>
          <w:color w:val="000000"/>
          <w:sz w:val="20"/>
          <w:szCs w:val="20"/>
          <w:lang w:eastAsia="en-CA"/>
        </w:rPr>
        <w:instrText>ADDIN CSL_CITATION {"citationItems":[{"id":"ITEM-1","itemData":{"author":[{"dropping-particle":"","family":"Posit team","given":"","non-dropping-particle":"","parse-names":false,"suffix":""}],"id":"ITEM-1","issued":{"date-parts":[["2022"]]},"publisher":"Posit Software, PBC","publisher-place":"Boston, MA","title":"RStudio: Integrated Development Environment for R","type":"article"},"uris":["http://www.mendeley.com/documents/?uuid=0f807362-9d72-4903-af38-686bd90d631c"]}],"mendeley":{"formattedCitation":"(Posit team 2022)","plainTextFormattedCitation":"(Posit team 2022)","previouslyFormattedCitation":"(Posit team 2022)"},"properties":{"noteIndex":0},"schema":"https://github.com/citation-style-language/schema/raw/master/csl-citation.json"}</w:instrText>
      </w:r>
      <w:r w:rsidR="00714704">
        <w:rPr>
          <w:rFonts w:ascii="Times New Roman" w:eastAsia="Times New Roman" w:hAnsi="Times New Roman" w:cs="Times New Roman"/>
          <w:color w:val="000000"/>
          <w:sz w:val="20"/>
          <w:szCs w:val="20"/>
          <w:lang w:eastAsia="en-CA"/>
        </w:rPr>
        <w:fldChar w:fldCharType="separate"/>
      </w:r>
      <w:r w:rsidR="00714704" w:rsidRPr="00714704">
        <w:rPr>
          <w:rFonts w:ascii="Times New Roman" w:eastAsia="Times New Roman" w:hAnsi="Times New Roman" w:cs="Times New Roman"/>
          <w:noProof/>
          <w:color w:val="000000"/>
          <w:sz w:val="20"/>
          <w:szCs w:val="20"/>
          <w:lang w:eastAsia="en-CA"/>
        </w:rPr>
        <w:t>(Posit team 2022)</w:t>
      </w:r>
      <w:r w:rsidR="00714704">
        <w:rPr>
          <w:rFonts w:ascii="Times New Roman" w:eastAsia="Times New Roman" w:hAnsi="Times New Roman" w:cs="Times New Roman"/>
          <w:color w:val="000000"/>
          <w:sz w:val="20"/>
          <w:szCs w:val="20"/>
          <w:lang w:eastAsia="en-CA"/>
        </w:rPr>
        <w:fldChar w:fldCharType="end"/>
      </w:r>
      <w:r w:rsidRPr="00B43826">
        <w:rPr>
          <w:rFonts w:ascii="Times New Roman" w:eastAsia="Times New Roman" w:hAnsi="Times New Roman" w:cs="Times New Roman"/>
          <w:color w:val="000000"/>
          <w:sz w:val="20"/>
          <w:szCs w:val="20"/>
          <w:lang w:eastAsia="en-CA"/>
        </w:rPr>
        <w:t xml:space="preserve">. </w:t>
      </w:r>
      <w:r w:rsidR="00AC34DC">
        <w:rPr>
          <w:rFonts w:ascii="Times New Roman" w:eastAsia="Times New Roman" w:hAnsi="Times New Roman" w:cs="Times New Roman"/>
          <w:color w:val="000000"/>
          <w:sz w:val="20"/>
          <w:szCs w:val="20"/>
          <w:lang w:eastAsia="en-CA"/>
        </w:rPr>
        <w:t xml:space="preserve">All </w:t>
      </w:r>
      <w:r w:rsidR="00AC34DC" w:rsidRPr="00B43826">
        <w:rPr>
          <w:rFonts w:ascii="Times New Roman" w:eastAsia="Times New Roman" w:hAnsi="Times New Roman" w:cs="Times New Roman"/>
          <w:color w:val="000000"/>
          <w:sz w:val="20"/>
          <w:szCs w:val="20"/>
          <w:lang w:eastAsia="en-CA"/>
        </w:rPr>
        <w:t xml:space="preserve">distance </w:t>
      </w:r>
      <w:r w:rsidR="00AC34DC">
        <w:rPr>
          <w:rFonts w:ascii="Times New Roman" w:eastAsia="Times New Roman" w:hAnsi="Times New Roman" w:cs="Times New Roman"/>
          <w:color w:val="000000"/>
          <w:sz w:val="20"/>
          <w:szCs w:val="20"/>
          <w:lang w:eastAsia="en-CA"/>
        </w:rPr>
        <w:t>measures,</w:t>
      </w:r>
      <w:r w:rsidR="00AC34DC" w:rsidRPr="00B43826">
        <w:rPr>
          <w:rFonts w:ascii="Times New Roman" w:eastAsia="Times New Roman" w:hAnsi="Times New Roman" w:cs="Times New Roman"/>
          <w:color w:val="000000"/>
          <w:sz w:val="20"/>
          <w:szCs w:val="20"/>
          <w:lang w:eastAsia="en-CA"/>
        </w:rPr>
        <w:t xml:space="preserve"> </w:t>
      </w:r>
      <w:r w:rsidR="00AC34DC">
        <w:rPr>
          <w:rFonts w:ascii="Times New Roman" w:eastAsia="Times New Roman" w:hAnsi="Times New Roman" w:cs="Times New Roman"/>
          <w:color w:val="000000"/>
          <w:sz w:val="20"/>
          <w:szCs w:val="20"/>
          <w:lang w:eastAsia="en-CA"/>
        </w:rPr>
        <w:t xml:space="preserve">NMDS </w:t>
      </w:r>
      <w:r w:rsidR="00AC34DC" w:rsidRPr="00B43826">
        <w:rPr>
          <w:rFonts w:ascii="Times New Roman" w:eastAsia="Times New Roman" w:hAnsi="Times New Roman" w:cs="Times New Roman"/>
          <w:color w:val="000000"/>
          <w:sz w:val="20"/>
          <w:szCs w:val="20"/>
          <w:lang w:eastAsia="en-CA"/>
        </w:rPr>
        <w:t>ordination</w:t>
      </w:r>
      <w:r w:rsidR="00AC34DC">
        <w:rPr>
          <w:rFonts w:ascii="Times New Roman" w:eastAsia="Times New Roman" w:hAnsi="Times New Roman" w:cs="Times New Roman"/>
          <w:color w:val="000000"/>
          <w:sz w:val="20"/>
          <w:szCs w:val="20"/>
          <w:lang w:eastAsia="en-CA"/>
        </w:rPr>
        <w:t xml:space="preserve">s, and Procrustes </w:t>
      </w:r>
      <w:r w:rsidR="00AC34DC" w:rsidRPr="00B43826">
        <w:rPr>
          <w:rFonts w:ascii="Times New Roman" w:eastAsia="Times New Roman" w:hAnsi="Times New Roman" w:cs="Times New Roman"/>
          <w:color w:val="000000"/>
          <w:sz w:val="20"/>
          <w:szCs w:val="20"/>
          <w:lang w:eastAsia="en-CA"/>
        </w:rPr>
        <w:t xml:space="preserve"> analyses were performed using</w:t>
      </w:r>
      <w:r w:rsidR="00AC34DC">
        <w:rPr>
          <w:rFonts w:ascii="Times New Roman" w:eastAsia="Times New Roman" w:hAnsi="Times New Roman" w:cs="Times New Roman"/>
          <w:color w:val="000000"/>
          <w:sz w:val="20"/>
          <w:szCs w:val="20"/>
          <w:lang w:eastAsia="en-CA"/>
        </w:rPr>
        <w:t xml:space="preserve"> functions of</w:t>
      </w:r>
      <w:r w:rsidR="00AC34DC" w:rsidRPr="00B43826">
        <w:rPr>
          <w:rFonts w:ascii="Times New Roman" w:eastAsia="Times New Roman" w:hAnsi="Times New Roman" w:cs="Times New Roman"/>
          <w:color w:val="000000"/>
          <w:sz w:val="20"/>
          <w:szCs w:val="20"/>
          <w:lang w:eastAsia="en-CA"/>
        </w:rPr>
        <w:t xml:space="preserve"> the R package vegan v2.</w:t>
      </w:r>
      <w:r w:rsidR="00AC34DC">
        <w:rPr>
          <w:rFonts w:ascii="Times New Roman" w:eastAsia="Times New Roman" w:hAnsi="Times New Roman" w:cs="Times New Roman"/>
          <w:color w:val="000000"/>
          <w:sz w:val="20"/>
          <w:szCs w:val="20"/>
          <w:lang w:eastAsia="en-CA"/>
        </w:rPr>
        <w:t>6</w:t>
      </w:r>
      <w:r w:rsidR="00AC34DC" w:rsidRPr="00B43826">
        <w:rPr>
          <w:rFonts w:ascii="Times New Roman" w:eastAsia="Times New Roman" w:hAnsi="Times New Roman" w:cs="Times New Roman"/>
          <w:color w:val="000000"/>
          <w:sz w:val="20"/>
          <w:szCs w:val="20"/>
          <w:lang w:eastAsia="en-CA"/>
        </w:rPr>
        <w:t>-</w:t>
      </w:r>
      <w:r w:rsidR="00AC34DC">
        <w:rPr>
          <w:rFonts w:ascii="Times New Roman" w:eastAsia="Times New Roman" w:hAnsi="Times New Roman" w:cs="Times New Roman"/>
          <w:color w:val="000000"/>
          <w:sz w:val="20"/>
          <w:szCs w:val="20"/>
          <w:lang w:eastAsia="en-CA"/>
        </w:rPr>
        <w:t>4</w:t>
      </w:r>
      <w:r w:rsidR="00AC34DC" w:rsidRPr="00B43826">
        <w:rPr>
          <w:rFonts w:ascii="Times New Roman" w:eastAsia="Times New Roman" w:hAnsi="Times New Roman" w:cs="Times New Roman"/>
          <w:color w:val="000000"/>
          <w:sz w:val="20"/>
          <w:szCs w:val="20"/>
          <w:lang w:eastAsia="en-CA"/>
        </w:rPr>
        <w:t xml:space="preserve"> </w:t>
      </w:r>
      <w:r w:rsidR="00A8537B">
        <w:rPr>
          <w:rFonts w:ascii="Times New Roman" w:eastAsia="Times New Roman" w:hAnsi="Times New Roman" w:cs="Times New Roman"/>
          <w:color w:val="000000"/>
          <w:sz w:val="20"/>
          <w:szCs w:val="20"/>
          <w:lang w:eastAsia="en-CA"/>
        </w:rPr>
        <w:fldChar w:fldCharType="begin" w:fldLock="1"/>
      </w:r>
      <w:r w:rsidR="00A8537B">
        <w:rPr>
          <w:rFonts w:ascii="Times New Roman" w:eastAsia="Times New Roman" w:hAnsi="Times New Roman" w:cs="Times New Roman"/>
          <w:color w:val="000000"/>
          <w:sz w:val="20"/>
          <w:szCs w:val="20"/>
          <w:lang w:eastAsia="en-CA"/>
        </w:rPr>
        <w:instrText>ADDIN CSL_CITATION {"citationItems":[{"id":"ITEM-1","itemData":{"author":[{"dropping-particle":"","family":"Oksanen","given":"Jari","non-dropping-particle":"","parse-names":false,"suffix":""},{"dropping-particle":"","family":"Simpson","given":"Gavin L","non-dropping-particle":"","parse-names":false,"suffix":""},{"dropping-particle":"","family":"Blanchet","given":"F Guillaume","non-dropping-particle":"","parse-names":false,"suffix":""},{"dropping-particle":"","family":"Kindt","given":"Roeland","non-dropping-particle":"","parse-names":false,"suffix":""},{"dropping-particle":"","family":"Legendre","given":"Pierre","non-dropping-particle":"","parse-names":false,"suffix":""},{"dropping-particle":"","family":"Minchin","given":"Peter R","non-dropping-particle":"","parse-names":false,"suffix":""},{"dropping-particle":"","family":"O'Hara","given":"R B","non-dropping-particle":"","parse-names":false,"suffix":""},{"dropping-particle":"","family":"Solymos","given":"Peter","non-dropping-particle":"","parse-names":false,"suffix":""},{"dropping-particle":"","family":"Stevens","given":"M Henry H","non-dropping-particle":"","parse-names":false,"suffix":""},{"dropping-particle":"","family":"Szoecs","given":"Eduard","non-dropping-particle":"","parse-names":false,"suffix":""},{"dropping-particle":"","family":"Wagner","given":"Helene","non-dropping-particle":"","parse-names":false,"suffix":""},{"dropping-particle":"","family":"Barbour","given":"Matt","non-dropping-particle":"","parse-names":false,"suffix":""},{"dropping-particle":"","family":"Bedward","given":"Michael","non-dropping-particle":"","parse-names":false,"suffix":""},{"dropping-particle":"","family":"Bolker","given":"Ben","non-dropping-particle":"","parse-names":false,"suffix":""},{"dropping-particle":"","family":"Borcard","given":"Daniel","non-dropping-particle":"","parse-names":false,"suffix":""},{"dropping-particle":"","family":"Carvalho","given":"Gustavo","non-dropping-particle":"","parse-names":false,"suffix":""},{"dropping-particle":"","family":"Chirico","given":"Michael","non-dropping-particle":"","parse-names":false,"suffix":""},{"dropping-particle":"","family":"Caceres","given":"Miquel","non-dropping-particle":"De","parse-names":false,"suffix":""},{"dropping-particle":"","family":"Durand","given":"Sebastien","non-dropping-particle":"","parse-names":false,"suffix":""},{"dropping-particle":"","family":"Evangelista","given":"Heloisa Beatriz Antoniazi","non-dropping-particle":"","parse-names":false,"suffix":""},{"dropping-particle":"","family":"FitzJohn","given":"Rich","non-dropping-particle":"","parse-names":false,"suffix":""},{"dropping-particle":"","family":"Friendly","given":"Michael","non-dropping-particle":"","parse-names":false,"suffix":""},{"dropping-particle":"","family":"Furneaux","given":"Brendan","non-dropping-particle":"","parse-names":false,"suffix":""},{"dropping-particle":"","family":"Hannigan","given":"Geoffrey","non-dropping-particle":"","parse-names":false,"suffix":""},{"dropping-particle":"","family":"Hill","given":"Mark O","non-dropping-particle":"","parse-names":false,"suffix":""},{"dropping-particle":"","family":"Lahti","given":"Leo","non-dropping-particle":"","parse-names":false,"suffix":""},{"dropping-particle":"","family":"McGlinn","given":"Dan","non-dropping-particle":"","parse-names":false,"suffix":""},{"dropping-particle":"","family":"Ouellette","given":"Marie-Helene","non-dropping-particle":"","parse-names":false,"suffix":""},{"dropping-particle":"","family":"Ribeiro Cunha","given":"Eduardo","non-dropping-particle":"","parse-names":false,"suffix":""},{"dropping-particle":"","family":"Smith","given":"Tyler","non-dropping-particle":"","parse-names":false,"suffix":""},{"dropping-particle":"","family":"Stier","given":"Adrian","non-dropping-particle":"","parse-names":false,"suffix":""},{"dropping-particle":"","family":"Braak","given":"Cajo J F","non-dropping-particle":"Ter","parse-names":false,"suffix":""},{"dropping-particle":"","family":"Weedon","given":"James","non-dropping-particle":"","parse-names":false,"suffix":""}],"id":"ITEM-1","issued":{"date-parts":[["2022"]]},"note":"R package version 2.6-4","title":"vegan: Community Ecology Package","type":"article"},"uris":["http://www.mendeley.com/documents/?uuid=8e311ca4-b7bf-46b6-ace6-4162a5503391"]}],"mendeley":{"formattedCitation":"(Oksanen and others 2022)","plainTextFormattedCitation":"(Oksanen and others 2022)","previouslyFormattedCitation":"(Oksanen and others 2022)"},"properties":{"noteIndex":0},"schema":"https://github.com/citation-style-language/schema/raw/master/csl-citation.json"}</w:instrText>
      </w:r>
      <w:r w:rsidR="00A8537B">
        <w:rPr>
          <w:rFonts w:ascii="Times New Roman" w:eastAsia="Times New Roman" w:hAnsi="Times New Roman" w:cs="Times New Roman"/>
          <w:color w:val="000000"/>
          <w:sz w:val="20"/>
          <w:szCs w:val="20"/>
          <w:lang w:eastAsia="en-CA"/>
        </w:rPr>
        <w:fldChar w:fldCharType="separate"/>
      </w:r>
      <w:r w:rsidR="00A8537B" w:rsidRPr="00A8537B">
        <w:rPr>
          <w:rFonts w:ascii="Times New Roman" w:eastAsia="Times New Roman" w:hAnsi="Times New Roman" w:cs="Times New Roman"/>
          <w:noProof/>
          <w:color w:val="000000"/>
          <w:sz w:val="20"/>
          <w:szCs w:val="20"/>
          <w:lang w:eastAsia="en-CA"/>
        </w:rPr>
        <w:t>(Oksanen and others 2022)</w:t>
      </w:r>
      <w:r w:rsidR="00A8537B">
        <w:rPr>
          <w:rFonts w:ascii="Times New Roman" w:eastAsia="Times New Roman" w:hAnsi="Times New Roman" w:cs="Times New Roman"/>
          <w:color w:val="000000"/>
          <w:sz w:val="20"/>
          <w:szCs w:val="20"/>
          <w:lang w:eastAsia="en-CA"/>
        </w:rPr>
        <w:fldChar w:fldCharType="end"/>
      </w:r>
      <w:r w:rsidR="00AC34DC">
        <w:rPr>
          <w:rFonts w:ascii="Times New Roman" w:eastAsia="Times New Roman" w:hAnsi="Times New Roman" w:cs="Times New Roman"/>
          <w:color w:val="000000"/>
          <w:sz w:val="20"/>
          <w:szCs w:val="20"/>
          <w:lang w:eastAsia="en-CA"/>
        </w:rPr>
        <w:t xml:space="preserve">, while RLQ analysis was created using </w:t>
      </w:r>
      <w:r w:rsidR="00AC34DC" w:rsidRPr="00B43826">
        <w:rPr>
          <w:rFonts w:ascii="Times New Roman" w:eastAsia="Times New Roman" w:hAnsi="Times New Roman" w:cs="Times New Roman"/>
          <w:color w:val="000000"/>
          <w:sz w:val="20"/>
          <w:szCs w:val="20"/>
          <w:lang w:eastAsia="en-CA"/>
        </w:rPr>
        <w:lastRenderedPageBreak/>
        <w:t xml:space="preserve">functions found in the ade4 package v1.7-13 </w:t>
      </w:r>
      <w:r w:rsidR="001A0564">
        <w:rPr>
          <w:rFonts w:ascii="Times New Roman" w:eastAsia="Times New Roman" w:hAnsi="Times New Roman" w:cs="Times New Roman"/>
          <w:color w:val="000000"/>
          <w:sz w:val="20"/>
          <w:szCs w:val="20"/>
          <w:lang w:eastAsia="en-CA"/>
        </w:rPr>
        <w:fldChar w:fldCharType="begin" w:fldLock="1"/>
      </w:r>
      <w:r w:rsidR="001A0564">
        <w:rPr>
          <w:rFonts w:ascii="Times New Roman" w:eastAsia="Times New Roman" w:hAnsi="Times New Roman" w:cs="Times New Roman"/>
          <w:color w:val="000000"/>
          <w:sz w:val="20"/>
          <w:szCs w:val="20"/>
          <w:lang w:eastAsia="en-CA"/>
        </w:rPr>
        <w:instrText>ADDIN CSL_CITATION {"citationItems":[{"id":"ITEM-1","itemData":{"DOI":"10.18637/jss.v022.i04","ISSN":"1548-7660","author":[{"dropping-particle":"","family":"Dray","given":"Stéphane","non-dropping-particle":"","parse-names":false,"suffix":""},{"dropping-particle":"","family":"Dufour","given":"Anne--Béatrice","non-dropping-particle":"","parse-names":false,"suffix":""}],"container-title":"Journal of Statistical Software","id":"ITEM-1","issue":"4","issued":{"date-parts":[["2007"]]},"page":"1-20","title":"The ade4 Package: Implementing the Duality Diagram for Ecologists","type":"article-journal","volume":"22"},"uris":["http://www.mendeley.com/documents/?uuid=c4a309a2-ca33-4c8d-85ad-bf77a105b391"]}],"mendeley":{"formattedCitation":"(Dray and Dufour 2007)","plainTextFormattedCitation":"(Dray and Dufour 2007)","previouslyFormattedCitation":"(Dray and Dufour 2007)"},"properties":{"noteIndex":0},"schema":"https://github.com/citation-style-language/schema/raw/master/csl-citation.json"}</w:instrText>
      </w:r>
      <w:r w:rsidR="001A0564">
        <w:rPr>
          <w:rFonts w:ascii="Times New Roman" w:eastAsia="Times New Roman" w:hAnsi="Times New Roman" w:cs="Times New Roman"/>
          <w:color w:val="000000"/>
          <w:sz w:val="20"/>
          <w:szCs w:val="20"/>
          <w:lang w:eastAsia="en-CA"/>
        </w:rPr>
        <w:fldChar w:fldCharType="separate"/>
      </w:r>
      <w:r w:rsidR="001A0564" w:rsidRPr="001A0564">
        <w:rPr>
          <w:rFonts w:ascii="Times New Roman" w:eastAsia="Times New Roman" w:hAnsi="Times New Roman" w:cs="Times New Roman"/>
          <w:noProof/>
          <w:color w:val="000000"/>
          <w:sz w:val="20"/>
          <w:szCs w:val="20"/>
          <w:lang w:eastAsia="en-CA"/>
        </w:rPr>
        <w:t>(Dray and Dufour 2007)</w:t>
      </w:r>
      <w:r w:rsidR="001A0564">
        <w:rPr>
          <w:rFonts w:ascii="Times New Roman" w:eastAsia="Times New Roman" w:hAnsi="Times New Roman" w:cs="Times New Roman"/>
          <w:color w:val="000000"/>
          <w:sz w:val="20"/>
          <w:szCs w:val="20"/>
          <w:lang w:eastAsia="en-CA"/>
        </w:rPr>
        <w:fldChar w:fldCharType="end"/>
      </w:r>
      <w:r w:rsidR="00AC34DC" w:rsidRPr="00B43826">
        <w:rPr>
          <w:rFonts w:ascii="Times New Roman" w:eastAsia="Times New Roman" w:hAnsi="Times New Roman" w:cs="Times New Roman"/>
          <w:color w:val="000000"/>
          <w:sz w:val="20"/>
          <w:szCs w:val="20"/>
          <w:lang w:eastAsia="en-CA"/>
        </w:rPr>
        <w:t>.</w:t>
      </w:r>
      <w:r w:rsidR="00AC34DC">
        <w:rPr>
          <w:rFonts w:ascii="Times New Roman" w:eastAsia="Times New Roman" w:hAnsi="Times New Roman" w:cs="Times New Roman"/>
          <w:color w:val="000000"/>
          <w:sz w:val="20"/>
          <w:szCs w:val="20"/>
          <w:lang w:eastAsia="en-CA"/>
        </w:rPr>
        <w:t xml:space="preserve">All </w:t>
      </w:r>
      <w:r w:rsidRPr="00B43826">
        <w:rPr>
          <w:rFonts w:ascii="Times New Roman" w:eastAsia="Times New Roman" w:hAnsi="Times New Roman" w:cs="Times New Roman"/>
          <w:color w:val="000000"/>
          <w:sz w:val="20"/>
          <w:szCs w:val="20"/>
          <w:lang w:eastAsia="en-CA"/>
        </w:rPr>
        <w:t xml:space="preserve">results </w:t>
      </w:r>
      <w:r w:rsidR="007A18B8">
        <w:rPr>
          <w:rFonts w:ascii="Times New Roman" w:eastAsia="Times New Roman" w:hAnsi="Times New Roman" w:cs="Times New Roman"/>
          <w:color w:val="000000"/>
          <w:sz w:val="20"/>
          <w:szCs w:val="20"/>
          <w:lang w:eastAsia="en-CA"/>
        </w:rPr>
        <w:t>are</w:t>
      </w:r>
      <w:r w:rsidRPr="00B43826">
        <w:rPr>
          <w:rFonts w:ascii="Times New Roman" w:eastAsia="Times New Roman" w:hAnsi="Times New Roman" w:cs="Times New Roman"/>
          <w:color w:val="000000"/>
          <w:sz w:val="20"/>
          <w:szCs w:val="20"/>
          <w:lang w:eastAsia="en-CA"/>
        </w:rPr>
        <w:t xml:space="preserve"> visualized using the ggplot2 R package v3.</w:t>
      </w:r>
      <w:r w:rsidR="002E3272">
        <w:rPr>
          <w:rFonts w:ascii="Times New Roman" w:eastAsia="Times New Roman" w:hAnsi="Times New Roman" w:cs="Times New Roman"/>
          <w:color w:val="000000"/>
          <w:sz w:val="20"/>
          <w:szCs w:val="20"/>
          <w:lang w:eastAsia="en-CA"/>
        </w:rPr>
        <w:t>4</w:t>
      </w:r>
      <w:r w:rsidRPr="00B43826">
        <w:rPr>
          <w:rFonts w:ascii="Times New Roman" w:eastAsia="Times New Roman" w:hAnsi="Times New Roman" w:cs="Times New Roman"/>
          <w:color w:val="000000"/>
          <w:sz w:val="20"/>
          <w:szCs w:val="20"/>
          <w:lang w:eastAsia="en-CA"/>
        </w:rPr>
        <w:t xml:space="preserve">.0 </w:t>
      </w:r>
      <w:r w:rsidR="001A0564">
        <w:rPr>
          <w:rFonts w:ascii="Times New Roman" w:eastAsia="Times New Roman" w:hAnsi="Times New Roman" w:cs="Times New Roman"/>
          <w:color w:val="000000"/>
          <w:sz w:val="20"/>
          <w:szCs w:val="20"/>
          <w:lang w:eastAsia="en-CA"/>
        </w:rPr>
        <w:fldChar w:fldCharType="begin" w:fldLock="1"/>
      </w:r>
      <w:r w:rsidR="00714704">
        <w:rPr>
          <w:rFonts w:ascii="Times New Roman" w:eastAsia="Times New Roman" w:hAnsi="Times New Roman" w:cs="Times New Roman"/>
          <w:color w:val="000000"/>
          <w:sz w:val="20"/>
          <w:szCs w:val="20"/>
          <w:lang w:eastAsia="en-CA"/>
        </w:rPr>
        <w:instrText>ADDIN CSL_CITATION {"citationItems":[{"id":"ITEM-1","itemData":{"author":[{"dropping-particle":"","family":"Wickham","given":"Hadley","non-dropping-particle":"","parse-names":false,"suffix":""},{"dropping-particle":"","family":"Chang","given":"Winston","non-dropping-particle":"","parse-names":false,"suffix":""},{"dropping-particle":"","family":"Henry","given":"Lionel","non-dropping-particle":"","parse-names":false,"suffix":""},{"dropping-particle":"","family":"Pedersen","given":"Thomas Lin","non-dropping-particle":"","parse-names":false,"suffix":""},{"dropping-particle":"","family":"Takahashi","given":"Kohske","non-dropping-particle":"","parse-names":false,"suffix":""},{"dropping-particle":"","family":"Wilke","given":"Claus","non-dropping-particle":"","parse-names":false,"suffix":""},{"dropping-particle":"","family":"Woo","given":"Kara","non-dropping-particle":"","parse-names":false,"suffix":""},{"dropping-particle":"","family":"Yutani","given":"Hiroaki","non-dropping-particle":"","parse-names":false,"suffix":""},{"dropping-particle":"","family":"Dunnington","given":"Dewey","non-dropping-particle":"","parse-names":false,"suffix":""}],"id":"ITEM-1","issued":{"date-parts":[["2022"]]},"note":"R package version 3.4.0","title":"ggplot2: Create Elegant Data Visualisations Using the Grammar of Graphics","type":"article"},"uris":["http://www.mendeley.com/documents/?uuid=24142390-53ff-424e-acaa-3bf2c8efa81e"]}],"mendeley":{"formattedCitation":"(Wickham and others 2022)","plainTextFormattedCitation":"(Wickham and others 2022)","previouslyFormattedCitation":"(Wickham and others 2022)"},"properties":{"noteIndex":0},"schema":"https://github.com/citation-style-language/schema/raw/master/csl-citation.json"}</w:instrText>
      </w:r>
      <w:r w:rsidR="001A0564">
        <w:rPr>
          <w:rFonts w:ascii="Times New Roman" w:eastAsia="Times New Roman" w:hAnsi="Times New Roman" w:cs="Times New Roman"/>
          <w:color w:val="000000"/>
          <w:sz w:val="20"/>
          <w:szCs w:val="20"/>
          <w:lang w:eastAsia="en-CA"/>
        </w:rPr>
        <w:fldChar w:fldCharType="separate"/>
      </w:r>
      <w:r w:rsidR="001A0564" w:rsidRPr="001A0564">
        <w:rPr>
          <w:rFonts w:ascii="Times New Roman" w:eastAsia="Times New Roman" w:hAnsi="Times New Roman" w:cs="Times New Roman"/>
          <w:noProof/>
          <w:color w:val="000000"/>
          <w:sz w:val="20"/>
          <w:szCs w:val="20"/>
          <w:lang w:eastAsia="en-CA"/>
        </w:rPr>
        <w:t>(Wickham and others 2022)</w:t>
      </w:r>
      <w:r w:rsidR="001A0564">
        <w:rPr>
          <w:rFonts w:ascii="Times New Roman" w:eastAsia="Times New Roman" w:hAnsi="Times New Roman" w:cs="Times New Roman"/>
          <w:color w:val="000000"/>
          <w:sz w:val="20"/>
          <w:szCs w:val="20"/>
          <w:lang w:eastAsia="en-CA"/>
        </w:rPr>
        <w:fldChar w:fldCharType="end"/>
      </w:r>
      <w:r w:rsidRPr="00B43826">
        <w:rPr>
          <w:rFonts w:ascii="Times New Roman" w:eastAsia="Times New Roman" w:hAnsi="Times New Roman" w:cs="Times New Roman"/>
          <w:color w:val="000000"/>
          <w:sz w:val="20"/>
          <w:szCs w:val="20"/>
          <w:lang w:eastAsia="en-CA"/>
        </w:rPr>
        <w:t xml:space="preserve"> </w:t>
      </w:r>
      <w:r w:rsidR="00AC34DC">
        <w:rPr>
          <w:rFonts w:ascii="Times New Roman" w:eastAsia="Times New Roman" w:hAnsi="Times New Roman" w:cs="Times New Roman"/>
          <w:color w:val="000000"/>
          <w:sz w:val="20"/>
          <w:szCs w:val="20"/>
          <w:lang w:eastAsia="en-CA"/>
        </w:rPr>
        <w:t>with minor</w:t>
      </w:r>
      <w:r w:rsidRPr="00B43826">
        <w:rPr>
          <w:rFonts w:ascii="Times New Roman" w:eastAsia="Times New Roman" w:hAnsi="Times New Roman" w:cs="Times New Roman"/>
          <w:color w:val="000000"/>
          <w:sz w:val="20"/>
          <w:szCs w:val="20"/>
          <w:lang w:eastAsia="en-CA"/>
        </w:rPr>
        <w:t xml:space="preserve"> </w:t>
      </w:r>
      <w:r w:rsidRPr="00B43826">
        <w:rPr>
          <w:rFonts w:ascii="Times New Roman" w:eastAsia="Times New Roman" w:hAnsi="Times New Roman" w:cs="Times New Roman"/>
          <w:sz w:val="20"/>
          <w:szCs w:val="20"/>
        </w:rPr>
        <w:t>modif</w:t>
      </w:r>
      <w:r w:rsidR="00AC34DC">
        <w:rPr>
          <w:rFonts w:ascii="Times New Roman" w:eastAsia="Times New Roman" w:hAnsi="Times New Roman" w:cs="Times New Roman"/>
          <w:sz w:val="20"/>
          <w:szCs w:val="20"/>
        </w:rPr>
        <w:t>ications</w:t>
      </w:r>
      <w:r w:rsidRPr="00B43826">
        <w:rPr>
          <w:rFonts w:ascii="Times New Roman" w:eastAsia="Times New Roman" w:hAnsi="Times New Roman" w:cs="Times New Roman"/>
          <w:sz w:val="20"/>
          <w:szCs w:val="20"/>
        </w:rPr>
        <w:t xml:space="preserve"> </w:t>
      </w:r>
      <w:r w:rsidR="00AC34DC">
        <w:rPr>
          <w:rFonts w:ascii="Times New Roman" w:eastAsia="Times New Roman" w:hAnsi="Times New Roman" w:cs="Times New Roman"/>
          <w:sz w:val="20"/>
          <w:szCs w:val="20"/>
        </w:rPr>
        <w:t>made</w:t>
      </w:r>
      <w:r w:rsidRPr="00B43826">
        <w:rPr>
          <w:rFonts w:ascii="Times New Roman" w:eastAsia="Times New Roman" w:hAnsi="Times New Roman" w:cs="Times New Roman"/>
          <w:sz w:val="20"/>
          <w:szCs w:val="20"/>
        </w:rPr>
        <w:t xml:space="preserve"> in Adobe Illustrator CC (Adobe Systems Incorporated 2015)</w:t>
      </w:r>
      <w:r w:rsidRPr="00B43826">
        <w:rPr>
          <w:rFonts w:ascii="Times New Roman" w:eastAsia="Times New Roman" w:hAnsi="Times New Roman" w:cs="Times New Roman"/>
          <w:color w:val="000000"/>
          <w:sz w:val="20"/>
          <w:szCs w:val="20"/>
          <w:lang w:eastAsia="en-CA"/>
        </w:rPr>
        <w:t>.</w:t>
      </w:r>
    </w:p>
    <w:bookmarkEnd w:id="298"/>
    <w:p w14:paraId="3B83DA61" w14:textId="77777777" w:rsidR="00096EB8" w:rsidRPr="009C76C9" w:rsidRDefault="00096EB8" w:rsidP="006B3737">
      <w:pPr>
        <w:spacing w:after="0" w:line="480" w:lineRule="auto"/>
        <w:rPr>
          <w:rFonts w:ascii="Times New Roman" w:eastAsia="Times New Roman" w:hAnsi="Times New Roman" w:cs="Times New Roman"/>
          <w:b/>
          <w:color w:val="000000"/>
          <w:sz w:val="20"/>
          <w:szCs w:val="20"/>
          <w:lang w:eastAsia="en-CA"/>
        </w:rPr>
      </w:pPr>
      <w:r w:rsidRPr="009C76C9">
        <w:rPr>
          <w:rFonts w:ascii="Times New Roman" w:eastAsia="Times New Roman" w:hAnsi="Times New Roman" w:cs="Times New Roman"/>
          <w:b/>
          <w:color w:val="000000"/>
          <w:sz w:val="20"/>
          <w:szCs w:val="20"/>
          <w:lang w:eastAsia="en-CA"/>
        </w:rPr>
        <w:t>Results</w:t>
      </w:r>
    </w:p>
    <w:p w14:paraId="4C5D8305" w14:textId="77777777" w:rsidR="00716932" w:rsidRPr="00B43826" w:rsidRDefault="000B1088" w:rsidP="001132B4">
      <w:pPr>
        <w:spacing w:after="0" w:line="480" w:lineRule="auto"/>
        <w:rPr>
          <w:rFonts w:ascii="Times New Roman" w:hAnsi="Times New Roman" w:cs="Times New Roman"/>
          <w:i/>
          <w:sz w:val="20"/>
          <w:szCs w:val="20"/>
        </w:rPr>
      </w:pPr>
      <w:r w:rsidRPr="00B43826">
        <w:rPr>
          <w:rFonts w:ascii="Times New Roman" w:hAnsi="Times New Roman" w:cs="Times New Roman"/>
          <w:i/>
          <w:sz w:val="20"/>
          <w:szCs w:val="20"/>
        </w:rPr>
        <w:t>Community Trajectories</w:t>
      </w:r>
    </w:p>
    <w:p w14:paraId="3A78311B" w14:textId="2D3CD739" w:rsidR="00716932" w:rsidRPr="00B43826" w:rsidRDefault="00716932" w:rsidP="001132B4">
      <w:pPr>
        <w:spacing w:after="0" w:line="480" w:lineRule="auto"/>
        <w:rPr>
          <w:rFonts w:ascii="Times New Roman" w:hAnsi="Times New Roman" w:cs="Times New Roman"/>
          <w:sz w:val="20"/>
          <w:szCs w:val="20"/>
        </w:rPr>
      </w:pPr>
      <w:r w:rsidRPr="00B43826">
        <w:rPr>
          <w:rFonts w:ascii="Times New Roman" w:hAnsi="Times New Roman" w:cs="Times New Roman"/>
          <w:sz w:val="20"/>
          <w:szCs w:val="20"/>
        </w:rPr>
        <w:tab/>
        <w:t xml:space="preserve">NMDS revealed distinct trajectories by the zooplankton communities in each of the </w:t>
      </w:r>
      <w:commentRangeStart w:id="299"/>
      <w:r w:rsidRPr="00B43826">
        <w:rPr>
          <w:rFonts w:ascii="Times New Roman" w:hAnsi="Times New Roman" w:cs="Times New Roman"/>
          <w:sz w:val="20"/>
          <w:szCs w:val="20"/>
        </w:rPr>
        <w:t xml:space="preserve">four </w:t>
      </w:r>
      <w:commentRangeEnd w:id="299"/>
      <w:r w:rsidR="00444C4F">
        <w:rPr>
          <w:rStyle w:val="CommentReference"/>
        </w:rPr>
        <w:commentReference w:id="299"/>
      </w:r>
      <w:r w:rsidRPr="00B43826">
        <w:rPr>
          <w:rFonts w:ascii="Times New Roman" w:hAnsi="Times New Roman" w:cs="Times New Roman"/>
          <w:sz w:val="20"/>
          <w:szCs w:val="20"/>
        </w:rPr>
        <w:t>study lakes, w</w:t>
      </w:r>
      <w:r w:rsidR="00A36F83" w:rsidRPr="00B43826">
        <w:rPr>
          <w:rFonts w:ascii="Times New Roman" w:hAnsi="Times New Roman" w:cs="Times New Roman"/>
          <w:sz w:val="20"/>
          <w:szCs w:val="20"/>
        </w:rPr>
        <w:t>ith</w:t>
      </w:r>
      <w:r w:rsidRPr="00B43826">
        <w:rPr>
          <w:rFonts w:ascii="Times New Roman" w:hAnsi="Times New Roman" w:cs="Times New Roman"/>
          <w:sz w:val="20"/>
          <w:szCs w:val="20"/>
        </w:rPr>
        <w:t xml:space="preserve"> routes centered around two relatively stable states that contrast along the x-axis (</w:t>
      </w:r>
      <w:r w:rsidR="00C105EE" w:rsidRPr="00B43826">
        <w:rPr>
          <w:rFonts w:ascii="Times New Roman" w:hAnsi="Times New Roman" w:cs="Times New Roman"/>
          <w:sz w:val="20"/>
          <w:szCs w:val="20"/>
        </w:rPr>
        <w:t>Fig.</w:t>
      </w:r>
      <w:r w:rsidRPr="00B43826">
        <w:rPr>
          <w:rFonts w:ascii="Times New Roman" w:hAnsi="Times New Roman" w:cs="Times New Roman"/>
          <w:sz w:val="20"/>
          <w:szCs w:val="20"/>
        </w:rPr>
        <w:t xml:space="preserve"> 1).</w:t>
      </w:r>
      <w:r w:rsidR="000B1088" w:rsidRPr="00B43826">
        <w:rPr>
          <w:rFonts w:ascii="Times New Roman" w:hAnsi="Times New Roman" w:cs="Times New Roman"/>
          <w:sz w:val="20"/>
          <w:szCs w:val="20"/>
        </w:rPr>
        <w:t xml:space="preserve"> </w:t>
      </w:r>
      <w:r w:rsidRPr="00B43826">
        <w:rPr>
          <w:rFonts w:ascii="Times New Roman" w:hAnsi="Times New Roman" w:cs="Times New Roman"/>
          <w:sz w:val="20"/>
          <w:szCs w:val="20"/>
        </w:rPr>
        <w:t>In general, the presence of an established fish population was indicated by communities positioned to the right of the origin along the x-axis (</w:t>
      </w:r>
      <w:r w:rsidR="00C82847" w:rsidRPr="00B43826">
        <w:rPr>
          <w:rFonts w:ascii="Times New Roman" w:hAnsi="Times New Roman" w:cs="Times New Roman"/>
          <w:sz w:val="20"/>
          <w:szCs w:val="20"/>
        </w:rPr>
        <w:t>e.g.,</w:t>
      </w:r>
      <w:r w:rsidRPr="00B43826">
        <w:rPr>
          <w:rFonts w:ascii="Times New Roman" w:hAnsi="Times New Roman" w:cs="Times New Roman"/>
          <w:sz w:val="20"/>
          <w:szCs w:val="20"/>
        </w:rPr>
        <w:t xml:space="preserve"> Harrison Lake, </w:t>
      </w:r>
      <w:r w:rsidR="00C105EE" w:rsidRPr="00B43826">
        <w:rPr>
          <w:rFonts w:ascii="Times New Roman" w:hAnsi="Times New Roman" w:cs="Times New Roman"/>
          <w:sz w:val="20"/>
          <w:szCs w:val="20"/>
        </w:rPr>
        <w:t>Fig.</w:t>
      </w:r>
      <w:r w:rsidRPr="00B43826">
        <w:rPr>
          <w:rFonts w:ascii="Times New Roman" w:hAnsi="Times New Roman" w:cs="Times New Roman"/>
          <w:sz w:val="20"/>
          <w:szCs w:val="20"/>
        </w:rPr>
        <w:t xml:space="preserve"> 1a</w:t>
      </w:r>
      <w:commentRangeStart w:id="300"/>
      <w:r w:rsidRPr="00B43826">
        <w:rPr>
          <w:rFonts w:ascii="Times New Roman" w:hAnsi="Times New Roman" w:cs="Times New Roman"/>
          <w:sz w:val="20"/>
          <w:szCs w:val="20"/>
        </w:rPr>
        <w:t>).</w:t>
      </w:r>
      <w:r w:rsidR="000B1088" w:rsidRPr="00B43826">
        <w:rPr>
          <w:rFonts w:ascii="Times New Roman" w:hAnsi="Times New Roman" w:cs="Times New Roman"/>
          <w:sz w:val="20"/>
          <w:szCs w:val="20"/>
        </w:rPr>
        <w:t xml:space="preserve"> </w:t>
      </w:r>
      <w:r w:rsidRPr="00B43826">
        <w:rPr>
          <w:rFonts w:ascii="Times New Roman" w:hAnsi="Times New Roman" w:cs="Times New Roman"/>
          <w:sz w:val="20"/>
          <w:szCs w:val="20"/>
        </w:rPr>
        <w:t>In contrast, communities that were indicative of a naturally fishless state appeared to the left of the origin.</w:t>
      </w:r>
      <w:commentRangeEnd w:id="300"/>
      <w:r w:rsidR="00444C4F">
        <w:rPr>
          <w:rStyle w:val="CommentReference"/>
        </w:rPr>
        <w:commentReference w:id="300"/>
      </w:r>
      <w:r w:rsidRPr="00B43826">
        <w:rPr>
          <w:rFonts w:ascii="Times New Roman" w:hAnsi="Times New Roman" w:cs="Times New Roman"/>
          <w:sz w:val="20"/>
          <w:szCs w:val="20"/>
        </w:rPr>
        <w:t xml:space="preserve"> The NMDS was generated with a stress value of </w:t>
      </w:r>
      <w:r w:rsidRPr="008A79F4">
        <w:rPr>
          <w:rFonts w:ascii="Times New Roman" w:hAnsi="Times New Roman" w:cs="Times New Roman"/>
          <w:sz w:val="20"/>
          <w:szCs w:val="20"/>
          <w:highlight w:val="yellow"/>
          <w:rPrChange w:id="301" w:author="Blake Stuparyk" w:date="2023-01-04T15:32:00Z">
            <w:rPr>
              <w:rFonts w:ascii="Times New Roman" w:hAnsi="Times New Roman" w:cs="Times New Roman"/>
              <w:sz w:val="20"/>
              <w:szCs w:val="20"/>
            </w:rPr>
          </w:rPrChange>
        </w:rPr>
        <w:t>0.18</w:t>
      </w:r>
      <w:r w:rsidRPr="00B43826">
        <w:rPr>
          <w:rFonts w:ascii="Times New Roman" w:hAnsi="Times New Roman" w:cs="Times New Roman"/>
          <w:sz w:val="20"/>
          <w:szCs w:val="20"/>
        </w:rPr>
        <w:t xml:space="preserve"> at 2 dimensions, falling below the accepted standard of 0.2 that indicates an acceptable NMDS fit (Legendre and Legendre 1998; Clarke and Warwick 2001</w:t>
      </w:r>
      <w:r w:rsidR="000B4046" w:rsidRPr="00B43826">
        <w:rPr>
          <w:rFonts w:ascii="Times New Roman" w:hAnsi="Times New Roman" w:cs="Times New Roman"/>
          <w:sz w:val="20"/>
          <w:szCs w:val="20"/>
        </w:rPr>
        <w:t>).</w:t>
      </w:r>
      <w:r w:rsidR="000B1088" w:rsidRPr="00B43826">
        <w:rPr>
          <w:rFonts w:ascii="Times New Roman" w:hAnsi="Times New Roman" w:cs="Times New Roman"/>
          <w:sz w:val="20"/>
          <w:szCs w:val="20"/>
        </w:rPr>
        <w:t xml:space="preserve"> </w:t>
      </w:r>
      <w:r w:rsidRPr="00B43826">
        <w:rPr>
          <w:rFonts w:ascii="Times New Roman" w:hAnsi="Times New Roman" w:cs="Times New Roman"/>
          <w:sz w:val="20"/>
          <w:szCs w:val="20"/>
        </w:rPr>
        <w:t xml:space="preserve">Below, the trajectory of each of the four lakes was </w:t>
      </w:r>
      <w:r w:rsidR="004F68D8" w:rsidRPr="00B43826">
        <w:rPr>
          <w:rFonts w:ascii="Times New Roman" w:hAnsi="Times New Roman" w:cs="Times New Roman"/>
          <w:sz w:val="20"/>
          <w:szCs w:val="20"/>
        </w:rPr>
        <w:t>plotted separately out of</w:t>
      </w:r>
      <w:r w:rsidRPr="00B43826">
        <w:rPr>
          <w:rFonts w:ascii="Times New Roman" w:hAnsi="Times New Roman" w:cs="Times New Roman"/>
          <w:sz w:val="20"/>
          <w:szCs w:val="20"/>
        </w:rPr>
        <w:t xml:space="preserve"> the NMDS to better illustrate and explain </w:t>
      </w:r>
      <w:del w:id="302" w:author="Blake Stuparyk" w:date="2023-01-04T15:33:00Z">
        <w:r w:rsidRPr="00B43826" w:rsidDel="008A79F4">
          <w:rPr>
            <w:rFonts w:ascii="Times New Roman" w:hAnsi="Times New Roman" w:cs="Times New Roman"/>
            <w:sz w:val="20"/>
            <w:szCs w:val="20"/>
          </w:rPr>
          <w:delText>its</w:delText>
        </w:r>
        <w:r w:rsidR="00BE5D9D" w:rsidRPr="00B43826" w:rsidDel="008A79F4">
          <w:rPr>
            <w:rFonts w:ascii="Times New Roman" w:hAnsi="Times New Roman" w:cs="Times New Roman"/>
            <w:sz w:val="20"/>
            <w:szCs w:val="20"/>
          </w:rPr>
          <w:delText xml:space="preserve"> individual</w:delText>
        </w:r>
        <w:r w:rsidRPr="00B43826" w:rsidDel="008A79F4">
          <w:rPr>
            <w:rFonts w:ascii="Times New Roman" w:hAnsi="Times New Roman" w:cs="Times New Roman"/>
            <w:sz w:val="20"/>
            <w:szCs w:val="20"/>
          </w:rPr>
          <w:delText xml:space="preserve"> route</w:delText>
        </w:r>
      </w:del>
      <w:ins w:id="303" w:author="Blake Stuparyk" w:date="2023-01-04T15:33:00Z">
        <w:r w:rsidR="008A79F4">
          <w:rPr>
            <w:rFonts w:ascii="Times New Roman" w:hAnsi="Times New Roman" w:cs="Times New Roman"/>
            <w:sz w:val="20"/>
            <w:szCs w:val="20"/>
          </w:rPr>
          <w:t>community changes</w:t>
        </w:r>
      </w:ins>
      <w:r w:rsidRPr="00B43826">
        <w:rPr>
          <w:rFonts w:ascii="Times New Roman" w:hAnsi="Times New Roman" w:cs="Times New Roman"/>
          <w:sz w:val="20"/>
          <w:szCs w:val="20"/>
        </w:rPr>
        <w:t xml:space="preserve"> through time (</w:t>
      </w:r>
      <w:r w:rsidR="00C105EE" w:rsidRPr="00B43826">
        <w:rPr>
          <w:rFonts w:ascii="Times New Roman" w:hAnsi="Times New Roman" w:cs="Times New Roman"/>
          <w:sz w:val="20"/>
          <w:szCs w:val="20"/>
        </w:rPr>
        <w:t>Fig.</w:t>
      </w:r>
      <w:r w:rsidRPr="00B43826">
        <w:rPr>
          <w:rFonts w:ascii="Times New Roman" w:hAnsi="Times New Roman" w:cs="Times New Roman"/>
          <w:sz w:val="20"/>
          <w:szCs w:val="20"/>
        </w:rPr>
        <w:t xml:space="preserve"> 1). </w:t>
      </w:r>
    </w:p>
    <w:p w14:paraId="3000ADEE" w14:textId="0EF3EEB0" w:rsidR="00716932" w:rsidRPr="00B43826" w:rsidRDefault="00716932" w:rsidP="001132B4">
      <w:pPr>
        <w:spacing w:after="0" w:line="480" w:lineRule="auto"/>
        <w:ind w:firstLine="720"/>
        <w:rPr>
          <w:rFonts w:ascii="Times New Roman" w:hAnsi="Times New Roman" w:cs="Times New Roman"/>
          <w:sz w:val="20"/>
          <w:szCs w:val="20"/>
        </w:rPr>
      </w:pPr>
      <w:commentRangeStart w:id="304"/>
      <w:commentRangeStart w:id="305"/>
      <w:r w:rsidRPr="00B43826">
        <w:rPr>
          <w:rFonts w:ascii="Times New Roman" w:hAnsi="Times New Roman" w:cs="Times New Roman"/>
          <w:sz w:val="20"/>
          <w:szCs w:val="20"/>
        </w:rPr>
        <w:t xml:space="preserve">Harrison Lake travelled the least total distance in </w:t>
      </w:r>
      <w:ins w:id="306" w:author="Blake Stuparyk" w:date="2023-01-04T15:33:00Z">
        <w:r w:rsidR="008A79F4">
          <w:rPr>
            <w:rFonts w:ascii="Times New Roman" w:hAnsi="Times New Roman" w:cs="Times New Roman"/>
            <w:sz w:val="20"/>
            <w:szCs w:val="20"/>
          </w:rPr>
          <w:t xml:space="preserve">taxonomic </w:t>
        </w:r>
      </w:ins>
      <w:r w:rsidRPr="00B43826">
        <w:rPr>
          <w:rFonts w:ascii="Times New Roman" w:hAnsi="Times New Roman" w:cs="Times New Roman"/>
          <w:sz w:val="20"/>
          <w:szCs w:val="20"/>
        </w:rPr>
        <w:t>ordination space of any of the four lakes, indicating a relatively stable zooplankton community consisting mainly of small-bodied cyclopoids and cladocerans in the presence of a natural Bull Trout population (</w:t>
      </w:r>
      <w:r w:rsidR="00C105EE" w:rsidRPr="00B43826">
        <w:rPr>
          <w:rFonts w:ascii="Times New Roman" w:hAnsi="Times New Roman" w:cs="Times New Roman"/>
          <w:sz w:val="20"/>
          <w:szCs w:val="20"/>
        </w:rPr>
        <w:t>Fig.</w:t>
      </w:r>
      <w:r w:rsidRPr="00B43826">
        <w:rPr>
          <w:rFonts w:ascii="Times New Roman" w:hAnsi="Times New Roman" w:cs="Times New Roman"/>
          <w:sz w:val="20"/>
          <w:szCs w:val="20"/>
        </w:rPr>
        <w:t xml:space="preserve"> 1a).</w:t>
      </w:r>
      <w:r w:rsidR="000B1088" w:rsidRPr="00B43826">
        <w:rPr>
          <w:rFonts w:ascii="Times New Roman" w:hAnsi="Times New Roman" w:cs="Times New Roman"/>
          <w:sz w:val="20"/>
          <w:szCs w:val="20"/>
        </w:rPr>
        <w:t xml:space="preserve"> </w:t>
      </w:r>
      <w:r w:rsidRPr="00B43826">
        <w:rPr>
          <w:rFonts w:ascii="Times New Roman" w:hAnsi="Times New Roman" w:cs="Times New Roman"/>
          <w:sz w:val="20"/>
          <w:szCs w:val="20"/>
        </w:rPr>
        <w:t xml:space="preserve">Nevertheless, a marked taxonomic shift can be seen to have occurred between 1966 and the mid-1970s, which was marked by a decline in the </w:t>
      </w:r>
      <w:r w:rsidRPr="00B43826">
        <w:rPr>
          <w:rFonts w:ascii="Times New Roman" w:hAnsi="Times New Roman" w:cs="Times New Roman"/>
          <w:i/>
          <w:sz w:val="20"/>
          <w:szCs w:val="20"/>
        </w:rPr>
        <w:t xml:space="preserve">Diacyclops thomasi </w:t>
      </w:r>
      <w:r w:rsidRPr="00B43826">
        <w:rPr>
          <w:rFonts w:ascii="Times New Roman" w:hAnsi="Times New Roman" w:cs="Times New Roman"/>
          <w:sz w:val="20"/>
          <w:szCs w:val="20"/>
        </w:rPr>
        <w:t>population and increase in the abundance of other cyclopoid copepods (generalized group CYCLO</w:t>
      </w:r>
      <w:r w:rsidR="00D42463" w:rsidRPr="00B43826">
        <w:rPr>
          <w:rFonts w:ascii="Times New Roman" w:hAnsi="Times New Roman" w:cs="Times New Roman"/>
          <w:sz w:val="20"/>
          <w:szCs w:val="20"/>
        </w:rPr>
        <w:t>; Table 2</w:t>
      </w:r>
      <w:r w:rsidRPr="00B43826">
        <w:rPr>
          <w:rFonts w:ascii="Times New Roman" w:hAnsi="Times New Roman" w:cs="Times New Roman"/>
          <w:sz w:val="20"/>
          <w:szCs w:val="20"/>
        </w:rPr>
        <w:t xml:space="preserve">). Thereafter, the lake moved relatively little in ordination space as the community remained taxonomically stable until the early 2000s when </w:t>
      </w:r>
      <w:r w:rsidRPr="00B43826">
        <w:rPr>
          <w:rFonts w:ascii="Times New Roman" w:hAnsi="Times New Roman" w:cs="Times New Roman"/>
          <w:i/>
          <w:sz w:val="20"/>
          <w:szCs w:val="20"/>
        </w:rPr>
        <w:t>Eucyclops</w:t>
      </w:r>
      <w:r w:rsidRPr="00B43826">
        <w:rPr>
          <w:rFonts w:ascii="Times New Roman" w:hAnsi="Times New Roman" w:cs="Times New Roman"/>
          <w:sz w:val="20"/>
          <w:szCs w:val="20"/>
        </w:rPr>
        <w:t xml:space="preserve"> began to steadily increase in abundance. As a result, Harrison Lake </w:t>
      </w:r>
      <w:bookmarkStart w:id="307" w:name="_Hlk3300991"/>
      <w:r w:rsidR="00687943" w:rsidRPr="00B43826">
        <w:rPr>
          <w:rFonts w:ascii="Times New Roman" w:hAnsi="Times New Roman" w:cs="Times New Roman"/>
          <w:sz w:val="20"/>
          <w:szCs w:val="20"/>
        </w:rPr>
        <w:t xml:space="preserve">displays </w:t>
      </w:r>
      <w:r w:rsidRPr="00B43826">
        <w:rPr>
          <w:rFonts w:ascii="Times New Roman" w:hAnsi="Times New Roman" w:cs="Times New Roman"/>
          <w:sz w:val="20"/>
          <w:szCs w:val="20"/>
        </w:rPr>
        <w:t xml:space="preserve">an overall </w:t>
      </w:r>
      <w:r w:rsidR="00687943" w:rsidRPr="00B43826">
        <w:rPr>
          <w:rFonts w:ascii="Times New Roman" w:hAnsi="Times New Roman" w:cs="Times New Roman"/>
          <w:sz w:val="20"/>
          <w:szCs w:val="20"/>
        </w:rPr>
        <w:t xml:space="preserve">gradual </w:t>
      </w:r>
      <w:r w:rsidRPr="00B43826">
        <w:rPr>
          <w:rFonts w:ascii="Times New Roman" w:hAnsi="Times New Roman" w:cs="Times New Roman"/>
          <w:sz w:val="20"/>
          <w:szCs w:val="20"/>
        </w:rPr>
        <w:t>directional trajectory (</w:t>
      </w:r>
      <w:r w:rsidR="00A70952" w:rsidRPr="00B43826">
        <w:rPr>
          <w:rFonts w:ascii="Times New Roman" w:hAnsi="Times New Roman" w:cs="Times New Roman"/>
          <w:sz w:val="20"/>
          <w:szCs w:val="20"/>
        </w:rPr>
        <w:t>Matthews et al. 2013; Lamothe et al. 2019</w:t>
      </w:r>
      <w:r w:rsidRPr="00B43826">
        <w:rPr>
          <w:rFonts w:ascii="Times New Roman" w:hAnsi="Times New Roman" w:cs="Times New Roman"/>
          <w:sz w:val="20"/>
          <w:szCs w:val="20"/>
        </w:rPr>
        <w:t>) in ordination space between 1966 and 2015</w:t>
      </w:r>
      <w:bookmarkEnd w:id="307"/>
      <w:r w:rsidRPr="00B43826">
        <w:rPr>
          <w:rFonts w:ascii="Times New Roman" w:hAnsi="Times New Roman" w:cs="Times New Roman"/>
          <w:sz w:val="20"/>
          <w:szCs w:val="20"/>
        </w:rPr>
        <w:t>.</w:t>
      </w:r>
      <w:commentRangeEnd w:id="304"/>
      <w:r w:rsidR="008A79F4">
        <w:rPr>
          <w:rStyle w:val="CommentReference"/>
        </w:rPr>
        <w:commentReference w:id="304"/>
      </w:r>
      <w:commentRangeEnd w:id="305"/>
      <w:r w:rsidR="003537F2">
        <w:rPr>
          <w:rStyle w:val="CommentReference"/>
        </w:rPr>
        <w:commentReference w:id="305"/>
      </w:r>
    </w:p>
    <w:p w14:paraId="251D4420" w14:textId="77777777" w:rsidR="00716932" w:rsidRPr="00B43826" w:rsidRDefault="00716932" w:rsidP="001132B4">
      <w:pPr>
        <w:spacing w:after="0" w:line="480" w:lineRule="auto"/>
        <w:rPr>
          <w:rFonts w:ascii="Times New Roman" w:hAnsi="Times New Roman" w:cs="Times New Roman"/>
          <w:sz w:val="20"/>
          <w:szCs w:val="20"/>
        </w:rPr>
      </w:pPr>
      <w:r w:rsidRPr="00B43826">
        <w:rPr>
          <w:rFonts w:ascii="Times New Roman" w:hAnsi="Times New Roman" w:cs="Times New Roman"/>
          <w:sz w:val="20"/>
          <w:szCs w:val="20"/>
        </w:rPr>
        <w:tab/>
        <w:t>Pipit Lake showed a more dynamic trajectory, consisting of two distinct regime shifts (</w:t>
      </w:r>
      <w:r w:rsidR="00C105EE" w:rsidRPr="00B43826">
        <w:rPr>
          <w:rFonts w:ascii="Times New Roman" w:hAnsi="Times New Roman" w:cs="Times New Roman"/>
          <w:sz w:val="20"/>
          <w:szCs w:val="20"/>
        </w:rPr>
        <w:t>Fig.</w:t>
      </w:r>
      <w:r w:rsidRPr="00B43826">
        <w:rPr>
          <w:rFonts w:ascii="Times New Roman" w:hAnsi="Times New Roman" w:cs="Times New Roman"/>
          <w:sz w:val="20"/>
          <w:szCs w:val="20"/>
        </w:rPr>
        <w:t xml:space="preserve"> 1b).</w:t>
      </w:r>
      <w:r w:rsidR="000B1088" w:rsidRPr="00B43826">
        <w:rPr>
          <w:rFonts w:ascii="Times New Roman" w:hAnsi="Times New Roman" w:cs="Times New Roman"/>
          <w:sz w:val="20"/>
          <w:szCs w:val="20"/>
        </w:rPr>
        <w:t xml:space="preserve"> </w:t>
      </w:r>
      <w:r w:rsidRPr="00B43826">
        <w:rPr>
          <w:rFonts w:ascii="Times New Roman" w:hAnsi="Times New Roman" w:cs="Times New Roman"/>
          <w:sz w:val="20"/>
          <w:szCs w:val="20"/>
        </w:rPr>
        <w:t>Initially, the 1966 sample characterized dwindling populations of</w:t>
      </w:r>
      <w:r w:rsidRPr="00B43826">
        <w:rPr>
          <w:rFonts w:ascii="Times New Roman" w:hAnsi="Times New Roman" w:cs="Times New Roman"/>
          <w:i/>
          <w:sz w:val="20"/>
          <w:szCs w:val="20"/>
        </w:rPr>
        <w:t xml:space="preserve"> </w:t>
      </w:r>
      <w:r w:rsidR="00F339EA" w:rsidRPr="00B43826">
        <w:rPr>
          <w:rFonts w:ascii="Times New Roman" w:eastAsia="Times New Roman" w:hAnsi="Times New Roman" w:cs="Times New Roman"/>
          <w:i/>
          <w:sz w:val="20"/>
          <w:szCs w:val="20"/>
        </w:rPr>
        <w:t>D. middendorffiana</w:t>
      </w:r>
      <w:r w:rsidR="00F339EA" w:rsidRPr="00B43826">
        <w:rPr>
          <w:rFonts w:ascii="Times New Roman" w:eastAsia="Times New Roman" w:hAnsi="Times New Roman" w:cs="Times New Roman"/>
          <w:sz w:val="20"/>
          <w:szCs w:val="20"/>
        </w:rPr>
        <w:t>,</w:t>
      </w:r>
      <w:r w:rsidRPr="00B43826">
        <w:rPr>
          <w:rFonts w:ascii="Times New Roman" w:hAnsi="Times New Roman" w:cs="Times New Roman"/>
          <w:sz w:val="20"/>
          <w:szCs w:val="20"/>
        </w:rPr>
        <w:t xml:space="preserve"> </w:t>
      </w:r>
      <w:r w:rsidRPr="00B43826">
        <w:rPr>
          <w:rFonts w:ascii="Times New Roman" w:hAnsi="Times New Roman" w:cs="Times New Roman"/>
          <w:i/>
          <w:sz w:val="20"/>
          <w:szCs w:val="20"/>
        </w:rPr>
        <w:t>H. arcticus</w:t>
      </w:r>
      <w:r w:rsidRPr="00B43826">
        <w:rPr>
          <w:rFonts w:ascii="Times New Roman" w:hAnsi="Times New Roman" w:cs="Times New Roman"/>
          <w:sz w:val="20"/>
          <w:szCs w:val="20"/>
        </w:rPr>
        <w:t xml:space="preserve">, and </w:t>
      </w:r>
      <w:commentRangeStart w:id="308"/>
      <w:r w:rsidRPr="00B43826">
        <w:rPr>
          <w:rFonts w:ascii="Times New Roman" w:hAnsi="Times New Roman" w:cs="Times New Roman"/>
          <w:sz w:val="20"/>
          <w:szCs w:val="20"/>
        </w:rPr>
        <w:t xml:space="preserve">other </w:t>
      </w:r>
      <w:r w:rsidR="00687943" w:rsidRPr="00B43826">
        <w:rPr>
          <w:rFonts w:ascii="Times New Roman" w:hAnsi="Times New Roman" w:cs="Times New Roman"/>
          <w:sz w:val="20"/>
          <w:szCs w:val="20"/>
        </w:rPr>
        <w:t>c</w:t>
      </w:r>
      <w:r w:rsidRPr="00B43826">
        <w:rPr>
          <w:rFonts w:ascii="Times New Roman" w:hAnsi="Times New Roman" w:cs="Times New Roman"/>
          <w:sz w:val="20"/>
          <w:szCs w:val="20"/>
        </w:rPr>
        <w:t>alanoid</w:t>
      </w:r>
      <w:r w:rsidR="000B4046" w:rsidRPr="00B43826">
        <w:rPr>
          <w:rFonts w:ascii="Times New Roman" w:hAnsi="Times New Roman" w:cs="Times New Roman"/>
          <w:sz w:val="20"/>
          <w:szCs w:val="20"/>
        </w:rPr>
        <w:t>s</w:t>
      </w:r>
      <w:r w:rsidRPr="00B43826">
        <w:rPr>
          <w:rFonts w:ascii="Times New Roman" w:hAnsi="Times New Roman" w:cs="Times New Roman"/>
          <w:sz w:val="20"/>
          <w:szCs w:val="20"/>
        </w:rPr>
        <w:t xml:space="preserve">, </w:t>
      </w:r>
      <w:commentRangeEnd w:id="308"/>
      <w:r w:rsidR="008A79F4">
        <w:rPr>
          <w:rStyle w:val="CommentReference"/>
        </w:rPr>
        <w:commentReference w:id="308"/>
      </w:r>
      <w:r w:rsidRPr="00B43826">
        <w:rPr>
          <w:rFonts w:ascii="Times New Roman" w:hAnsi="Times New Roman" w:cs="Times New Roman"/>
          <w:sz w:val="20"/>
          <w:szCs w:val="20"/>
        </w:rPr>
        <w:t>the remnants of a previous fishless state of the lake before 1964 and the following 2-year stocking regime (</w:t>
      </w:r>
      <w:r w:rsidR="00C105EE" w:rsidRPr="00B43826">
        <w:rPr>
          <w:rFonts w:ascii="Times New Roman" w:hAnsi="Times New Roman" w:cs="Times New Roman"/>
          <w:sz w:val="20"/>
          <w:szCs w:val="20"/>
        </w:rPr>
        <w:t>Fig.</w:t>
      </w:r>
      <w:r w:rsidRPr="00B43826">
        <w:rPr>
          <w:rFonts w:ascii="Times New Roman" w:hAnsi="Times New Roman" w:cs="Times New Roman"/>
          <w:sz w:val="20"/>
          <w:szCs w:val="20"/>
        </w:rPr>
        <w:t xml:space="preserve"> 1b). Thereafter, the lake community shifted quickly in ordination space within two years towards another state characterized by the smaller cyclopoid </w:t>
      </w:r>
      <w:r w:rsidRPr="00B43826">
        <w:rPr>
          <w:rFonts w:ascii="Times New Roman" w:hAnsi="Times New Roman" w:cs="Times New Roman"/>
          <w:i/>
          <w:sz w:val="20"/>
          <w:szCs w:val="20"/>
        </w:rPr>
        <w:t>Acanthocyclops vernalis</w:t>
      </w:r>
      <w:r w:rsidRPr="00B43826">
        <w:rPr>
          <w:rFonts w:ascii="Times New Roman" w:hAnsi="Times New Roman" w:cs="Times New Roman"/>
          <w:sz w:val="20"/>
          <w:szCs w:val="20"/>
        </w:rPr>
        <w:t xml:space="preserve">. Afterwards, the community remained relatively stable until ~1977, which coincides with the last anecdotal report of fish presence in Pipit Lake (Parker </w:t>
      </w:r>
      <w:r w:rsidR="00A70952" w:rsidRPr="00B43826">
        <w:rPr>
          <w:rFonts w:ascii="Times New Roman" w:hAnsi="Times New Roman" w:cs="Times New Roman"/>
          <w:sz w:val="20"/>
          <w:szCs w:val="20"/>
        </w:rPr>
        <w:t>and</w:t>
      </w:r>
      <w:r w:rsidRPr="00B43826">
        <w:rPr>
          <w:rFonts w:ascii="Times New Roman" w:hAnsi="Times New Roman" w:cs="Times New Roman"/>
          <w:sz w:val="20"/>
          <w:szCs w:val="20"/>
        </w:rPr>
        <w:t xml:space="preserve"> </w:t>
      </w:r>
      <w:r w:rsidRPr="00B43826">
        <w:rPr>
          <w:rFonts w:ascii="Times New Roman" w:hAnsi="Times New Roman" w:cs="Times New Roman"/>
          <w:sz w:val="20"/>
          <w:szCs w:val="20"/>
        </w:rPr>
        <w:lastRenderedPageBreak/>
        <w:t xml:space="preserve">Schindler 2006). Once again, there occurred a substantive shift in the lake’s trajectory between 1977 and 1991 mainly </w:t>
      </w:r>
      <w:proofErr w:type="gramStart"/>
      <w:r w:rsidRPr="00B43826">
        <w:rPr>
          <w:rFonts w:ascii="Times New Roman" w:hAnsi="Times New Roman" w:cs="Times New Roman"/>
          <w:sz w:val="20"/>
          <w:szCs w:val="20"/>
        </w:rPr>
        <w:t>as a result of</w:t>
      </w:r>
      <w:proofErr w:type="gramEnd"/>
      <w:r w:rsidRPr="00B43826">
        <w:rPr>
          <w:rFonts w:ascii="Times New Roman" w:hAnsi="Times New Roman" w:cs="Times New Roman"/>
          <w:sz w:val="20"/>
          <w:szCs w:val="20"/>
        </w:rPr>
        <w:t xml:space="preserve"> the natural recovery by the </w:t>
      </w:r>
      <w:r w:rsidRPr="00B43826">
        <w:rPr>
          <w:rFonts w:ascii="Times New Roman" w:hAnsi="Times New Roman" w:cs="Times New Roman"/>
          <w:i/>
          <w:sz w:val="20"/>
          <w:szCs w:val="20"/>
        </w:rPr>
        <w:t>H. arcticus</w:t>
      </w:r>
      <w:r w:rsidRPr="00B43826">
        <w:rPr>
          <w:rFonts w:ascii="Times New Roman" w:hAnsi="Times New Roman" w:cs="Times New Roman"/>
          <w:sz w:val="20"/>
          <w:szCs w:val="20"/>
        </w:rPr>
        <w:t xml:space="preserve"> population.</w:t>
      </w:r>
      <w:r w:rsidR="000B1088" w:rsidRPr="00B43826">
        <w:rPr>
          <w:rFonts w:ascii="Times New Roman" w:hAnsi="Times New Roman" w:cs="Times New Roman"/>
          <w:sz w:val="20"/>
          <w:szCs w:val="20"/>
        </w:rPr>
        <w:t xml:space="preserve"> </w:t>
      </w:r>
      <w:r w:rsidRPr="00B43826">
        <w:rPr>
          <w:rFonts w:ascii="Times New Roman" w:hAnsi="Times New Roman" w:cs="Times New Roman"/>
          <w:sz w:val="20"/>
          <w:szCs w:val="20"/>
        </w:rPr>
        <w:t>Thereafter, the lake community remained relatively stable throughout 1990</w:t>
      </w:r>
      <w:r w:rsidR="00C105EE" w:rsidRPr="00B43826">
        <w:rPr>
          <w:rFonts w:ascii="Times New Roman" w:hAnsi="Times New Roman" w:cs="Times New Roman"/>
          <w:sz w:val="20"/>
          <w:szCs w:val="20"/>
        </w:rPr>
        <w:t xml:space="preserve"> </w:t>
      </w:r>
      <w:r w:rsidRPr="00B43826">
        <w:rPr>
          <w:rFonts w:ascii="Times New Roman" w:hAnsi="Times New Roman" w:cs="Times New Roman"/>
          <w:sz w:val="20"/>
          <w:szCs w:val="20"/>
        </w:rPr>
        <w:t>-</w:t>
      </w:r>
      <w:r w:rsidR="00C105EE" w:rsidRPr="00B43826">
        <w:rPr>
          <w:rFonts w:ascii="Times New Roman" w:hAnsi="Times New Roman" w:cs="Times New Roman"/>
          <w:sz w:val="20"/>
          <w:szCs w:val="20"/>
        </w:rPr>
        <w:t xml:space="preserve"> </w:t>
      </w:r>
      <w:r w:rsidRPr="00B43826">
        <w:rPr>
          <w:rFonts w:ascii="Times New Roman" w:hAnsi="Times New Roman" w:cs="Times New Roman"/>
          <w:sz w:val="20"/>
          <w:szCs w:val="20"/>
        </w:rPr>
        <w:t>2013, where it closely resembles the composition of 1966. Thus, Pipit Lake showed an overall trajectory in ordination space that can be defined as being saltatory directional with recovery (</w:t>
      </w:r>
      <w:r w:rsidR="00A70952" w:rsidRPr="00B43826">
        <w:rPr>
          <w:rFonts w:ascii="Times New Roman" w:hAnsi="Times New Roman" w:cs="Times New Roman"/>
          <w:sz w:val="20"/>
          <w:szCs w:val="20"/>
        </w:rPr>
        <w:t>Matthews et al. 2013; Lamothe et al. 2019</w:t>
      </w:r>
      <w:r w:rsidRPr="00B43826">
        <w:rPr>
          <w:rFonts w:ascii="Times New Roman" w:hAnsi="Times New Roman" w:cs="Times New Roman"/>
          <w:sz w:val="20"/>
          <w:szCs w:val="20"/>
        </w:rPr>
        <w:t>).</w:t>
      </w:r>
      <w:r w:rsidR="000B1088" w:rsidRPr="00B43826">
        <w:rPr>
          <w:rFonts w:ascii="Times New Roman" w:hAnsi="Times New Roman" w:cs="Times New Roman"/>
          <w:sz w:val="20"/>
          <w:szCs w:val="20"/>
        </w:rPr>
        <w:t xml:space="preserve"> </w:t>
      </w:r>
    </w:p>
    <w:p w14:paraId="6ECB5018" w14:textId="77777777" w:rsidR="00716932" w:rsidRPr="00B43826" w:rsidRDefault="00716932" w:rsidP="001132B4">
      <w:pPr>
        <w:spacing w:after="0" w:line="480" w:lineRule="auto"/>
        <w:rPr>
          <w:rFonts w:ascii="Times New Roman" w:hAnsi="Times New Roman" w:cs="Times New Roman"/>
          <w:sz w:val="20"/>
          <w:szCs w:val="20"/>
        </w:rPr>
      </w:pPr>
      <w:r w:rsidRPr="00B43826">
        <w:rPr>
          <w:rFonts w:ascii="Times New Roman" w:hAnsi="Times New Roman" w:cs="Times New Roman"/>
          <w:sz w:val="20"/>
          <w:szCs w:val="20"/>
        </w:rPr>
        <w:tab/>
        <w:t>Bighorn Lake showed an even more dynamic trajectory consisting of three distinct phases (</w:t>
      </w:r>
      <w:r w:rsidR="00C105EE" w:rsidRPr="00B43826">
        <w:rPr>
          <w:rFonts w:ascii="Times New Roman" w:hAnsi="Times New Roman" w:cs="Times New Roman"/>
          <w:sz w:val="20"/>
          <w:szCs w:val="20"/>
        </w:rPr>
        <w:t>Fig.</w:t>
      </w:r>
      <w:r w:rsidRPr="00B43826">
        <w:rPr>
          <w:rFonts w:ascii="Times New Roman" w:hAnsi="Times New Roman" w:cs="Times New Roman"/>
          <w:sz w:val="20"/>
          <w:szCs w:val="20"/>
        </w:rPr>
        <w:t xml:space="preserve"> 1c).</w:t>
      </w:r>
      <w:r w:rsidR="000B1088" w:rsidRPr="00B43826">
        <w:rPr>
          <w:rFonts w:ascii="Times New Roman" w:hAnsi="Times New Roman" w:cs="Times New Roman"/>
          <w:sz w:val="20"/>
          <w:szCs w:val="20"/>
        </w:rPr>
        <w:t xml:space="preserve"> </w:t>
      </w:r>
      <w:r w:rsidRPr="00B43826">
        <w:rPr>
          <w:rFonts w:ascii="Times New Roman" w:hAnsi="Times New Roman" w:cs="Times New Roman"/>
          <w:sz w:val="20"/>
          <w:szCs w:val="20"/>
        </w:rPr>
        <w:t xml:space="preserve">The trajectory began with a dominance of </w:t>
      </w:r>
      <w:r w:rsidRPr="00B43826">
        <w:rPr>
          <w:rFonts w:ascii="Times New Roman" w:hAnsi="Times New Roman" w:cs="Times New Roman"/>
          <w:i/>
          <w:sz w:val="20"/>
          <w:szCs w:val="20"/>
        </w:rPr>
        <w:t xml:space="preserve">H. arcticus </w:t>
      </w:r>
      <w:r w:rsidRPr="00B43826">
        <w:rPr>
          <w:rFonts w:ascii="Times New Roman" w:hAnsi="Times New Roman" w:cs="Times New Roman"/>
          <w:sz w:val="20"/>
          <w:szCs w:val="20"/>
        </w:rPr>
        <w:t xml:space="preserve">in 1966. Initially, the now stocked lake moved substantially in ordination space as </w:t>
      </w:r>
      <w:r w:rsidRPr="00B43826">
        <w:rPr>
          <w:rFonts w:ascii="Times New Roman" w:hAnsi="Times New Roman" w:cs="Times New Roman"/>
          <w:i/>
          <w:sz w:val="20"/>
          <w:szCs w:val="20"/>
        </w:rPr>
        <w:t xml:space="preserve">H. arcticus </w:t>
      </w:r>
      <w:r w:rsidRPr="00B43826">
        <w:rPr>
          <w:rFonts w:ascii="Times New Roman" w:hAnsi="Times New Roman" w:cs="Times New Roman"/>
          <w:sz w:val="20"/>
          <w:szCs w:val="20"/>
        </w:rPr>
        <w:t xml:space="preserve">was quickly superseded by </w:t>
      </w:r>
      <w:r w:rsidRPr="00B43826">
        <w:rPr>
          <w:rFonts w:ascii="Times New Roman" w:hAnsi="Times New Roman" w:cs="Times New Roman"/>
          <w:i/>
          <w:sz w:val="20"/>
          <w:szCs w:val="20"/>
        </w:rPr>
        <w:t>D. thomasi</w:t>
      </w:r>
      <w:r w:rsidRPr="00B43826">
        <w:rPr>
          <w:rFonts w:ascii="Times New Roman" w:hAnsi="Times New Roman" w:cs="Times New Roman"/>
          <w:sz w:val="20"/>
          <w:szCs w:val="20"/>
        </w:rPr>
        <w:t xml:space="preserve"> between 1966 and 1971 following the introduction of sportfish.</w:t>
      </w:r>
      <w:r w:rsidR="000B1088" w:rsidRPr="00B43826">
        <w:rPr>
          <w:rFonts w:ascii="Times New Roman" w:hAnsi="Times New Roman" w:cs="Times New Roman"/>
          <w:sz w:val="20"/>
          <w:szCs w:val="20"/>
        </w:rPr>
        <w:t xml:space="preserve"> </w:t>
      </w:r>
      <w:r w:rsidRPr="00B43826">
        <w:rPr>
          <w:rFonts w:ascii="Times New Roman" w:hAnsi="Times New Roman" w:cs="Times New Roman"/>
          <w:sz w:val="20"/>
          <w:szCs w:val="20"/>
        </w:rPr>
        <w:t xml:space="preserve">Thereafter, </w:t>
      </w:r>
      <w:r w:rsidRPr="00B43826">
        <w:rPr>
          <w:rFonts w:ascii="Times New Roman" w:hAnsi="Times New Roman" w:cs="Times New Roman"/>
          <w:i/>
          <w:sz w:val="20"/>
          <w:szCs w:val="20"/>
        </w:rPr>
        <w:t xml:space="preserve">A. vernalis </w:t>
      </w:r>
      <w:r w:rsidRPr="00B43826">
        <w:rPr>
          <w:rFonts w:ascii="Times New Roman" w:hAnsi="Times New Roman" w:cs="Times New Roman"/>
          <w:sz w:val="20"/>
          <w:szCs w:val="20"/>
        </w:rPr>
        <w:t xml:space="preserve">and other small-bodied cyclopoids became more abundant in the presence of a successfully reproducing fish population. Upon gill-net removal of the fish during 1996 to 2001, the trajectory shifted erratically with increased abundances of chydorids, </w:t>
      </w:r>
      <w:proofErr w:type="gramStart"/>
      <w:r w:rsidRPr="00B43826">
        <w:rPr>
          <w:rFonts w:ascii="Times New Roman" w:hAnsi="Times New Roman" w:cs="Times New Roman"/>
          <w:sz w:val="20"/>
          <w:szCs w:val="20"/>
        </w:rPr>
        <w:t>as well as,</w:t>
      </w:r>
      <w:proofErr w:type="gramEnd"/>
      <w:r w:rsidRPr="00B43826">
        <w:rPr>
          <w:rFonts w:ascii="Times New Roman" w:hAnsi="Times New Roman" w:cs="Times New Roman"/>
          <w:sz w:val="20"/>
          <w:szCs w:val="20"/>
        </w:rPr>
        <w:t xml:space="preserve"> larger bodied calanoids and </w:t>
      </w:r>
      <w:r w:rsidR="00F339EA" w:rsidRPr="00B43826">
        <w:rPr>
          <w:rFonts w:ascii="Times New Roman" w:eastAsia="Times New Roman" w:hAnsi="Times New Roman" w:cs="Times New Roman"/>
          <w:i/>
          <w:sz w:val="20"/>
          <w:szCs w:val="20"/>
        </w:rPr>
        <w:t>D. middendorffiana</w:t>
      </w:r>
      <w:r w:rsidRPr="00B43826">
        <w:rPr>
          <w:rFonts w:ascii="Times New Roman" w:hAnsi="Times New Roman" w:cs="Times New Roman"/>
          <w:sz w:val="20"/>
          <w:szCs w:val="20"/>
        </w:rPr>
        <w:t xml:space="preserve">. Following the complete removal of fish by 2002, the lake moved substantially, but not exactly, towards its position in 1966 as </w:t>
      </w:r>
      <w:r w:rsidR="00F339EA" w:rsidRPr="00B43826">
        <w:rPr>
          <w:rFonts w:ascii="Times New Roman" w:eastAsia="Times New Roman" w:hAnsi="Times New Roman" w:cs="Times New Roman"/>
          <w:i/>
          <w:sz w:val="20"/>
          <w:szCs w:val="20"/>
        </w:rPr>
        <w:t>D. middendorffiana</w:t>
      </w:r>
      <w:r w:rsidR="00F339EA" w:rsidRPr="00B43826">
        <w:rPr>
          <w:rFonts w:ascii="Times New Roman" w:eastAsia="Times New Roman" w:hAnsi="Times New Roman" w:cs="Times New Roman"/>
          <w:sz w:val="20"/>
          <w:szCs w:val="20"/>
        </w:rPr>
        <w:t xml:space="preserve"> </w:t>
      </w:r>
      <w:r w:rsidRPr="00B43826">
        <w:rPr>
          <w:rFonts w:ascii="Times New Roman" w:hAnsi="Times New Roman" w:cs="Times New Roman"/>
          <w:sz w:val="20"/>
          <w:szCs w:val="20"/>
        </w:rPr>
        <w:t xml:space="preserve">and </w:t>
      </w:r>
      <w:r w:rsidRPr="00B43826">
        <w:rPr>
          <w:rFonts w:ascii="Times New Roman" w:hAnsi="Times New Roman" w:cs="Times New Roman"/>
          <w:i/>
          <w:sz w:val="20"/>
          <w:szCs w:val="20"/>
        </w:rPr>
        <w:t>H. arcticus</w:t>
      </w:r>
      <w:r w:rsidRPr="00B43826">
        <w:rPr>
          <w:rFonts w:ascii="Times New Roman" w:hAnsi="Times New Roman" w:cs="Times New Roman"/>
          <w:sz w:val="20"/>
          <w:szCs w:val="20"/>
        </w:rPr>
        <w:t xml:space="preserve"> superseded smaller cyclopoid copepods. Here, Bighorn Lake displayed a net trajectory that can be described as directional</w:t>
      </w:r>
      <w:r w:rsidR="00687943" w:rsidRPr="00B43826">
        <w:rPr>
          <w:rFonts w:ascii="Times New Roman" w:hAnsi="Times New Roman" w:cs="Times New Roman"/>
          <w:sz w:val="20"/>
          <w:szCs w:val="20"/>
        </w:rPr>
        <w:t xml:space="preserve"> </w:t>
      </w:r>
      <w:r w:rsidR="00096EB8" w:rsidRPr="00B43826">
        <w:rPr>
          <w:rFonts w:ascii="Times New Roman" w:hAnsi="Times New Roman" w:cs="Times New Roman"/>
          <w:sz w:val="20"/>
          <w:szCs w:val="20"/>
        </w:rPr>
        <w:t>hysteresis</w:t>
      </w:r>
      <w:r w:rsidR="00687943" w:rsidRPr="00B43826">
        <w:rPr>
          <w:rFonts w:ascii="Times New Roman" w:hAnsi="Times New Roman" w:cs="Times New Roman"/>
          <w:sz w:val="20"/>
          <w:szCs w:val="20"/>
        </w:rPr>
        <w:t xml:space="preserve"> recovery,</w:t>
      </w:r>
      <w:r w:rsidRPr="00B43826">
        <w:rPr>
          <w:rFonts w:ascii="Times New Roman" w:hAnsi="Times New Roman" w:cs="Times New Roman"/>
          <w:sz w:val="20"/>
          <w:szCs w:val="20"/>
        </w:rPr>
        <w:t xml:space="preserve"> </w:t>
      </w:r>
      <w:r w:rsidR="00096EB8" w:rsidRPr="00B43826">
        <w:rPr>
          <w:rFonts w:ascii="Times New Roman" w:hAnsi="Times New Roman" w:cs="Times New Roman"/>
          <w:sz w:val="20"/>
          <w:szCs w:val="20"/>
        </w:rPr>
        <w:t xml:space="preserve">displaying </w:t>
      </w:r>
      <w:r w:rsidRPr="00B43826">
        <w:rPr>
          <w:rFonts w:ascii="Times New Roman" w:hAnsi="Times New Roman" w:cs="Times New Roman"/>
          <w:sz w:val="20"/>
          <w:szCs w:val="20"/>
        </w:rPr>
        <w:t xml:space="preserve">less </w:t>
      </w:r>
      <w:r w:rsidR="00687943" w:rsidRPr="00B43826">
        <w:rPr>
          <w:rFonts w:ascii="Times New Roman" w:hAnsi="Times New Roman" w:cs="Times New Roman"/>
          <w:sz w:val="20"/>
          <w:szCs w:val="20"/>
        </w:rPr>
        <w:t xml:space="preserve">obvious </w:t>
      </w:r>
      <w:r w:rsidRPr="00B43826">
        <w:rPr>
          <w:rFonts w:ascii="Times New Roman" w:hAnsi="Times New Roman" w:cs="Times New Roman"/>
          <w:sz w:val="20"/>
          <w:szCs w:val="20"/>
        </w:rPr>
        <w:t xml:space="preserve">recovery than shown in Pipit </w:t>
      </w:r>
      <w:r w:rsidR="00096EB8" w:rsidRPr="00B43826">
        <w:rPr>
          <w:rFonts w:ascii="Times New Roman" w:hAnsi="Times New Roman" w:cs="Times New Roman"/>
          <w:sz w:val="20"/>
          <w:szCs w:val="20"/>
        </w:rPr>
        <w:t xml:space="preserve">or Snowflake </w:t>
      </w:r>
      <w:r w:rsidRPr="00B43826">
        <w:rPr>
          <w:rFonts w:ascii="Times New Roman" w:hAnsi="Times New Roman" w:cs="Times New Roman"/>
          <w:sz w:val="20"/>
          <w:szCs w:val="20"/>
        </w:rPr>
        <w:t>Lake (</w:t>
      </w:r>
      <w:r w:rsidR="00A70952" w:rsidRPr="00B43826">
        <w:rPr>
          <w:rFonts w:ascii="Times New Roman" w:hAnsi="Times New Roman" w:cs="Times New Roman"/>
          <w:sz w:val="20"/>
          <w:szCs w:val="20"/>
        </w:rPr>
        <w:t>Lamothe et al. 2019</w:t>
      </w:r>
      <w:r w:rsidRPr="00B43826">
        <w:rPr>
          <w:rFonts w:ascii="Times New Roman" w:hAnsi="Times New Roman" w:cs="Times New Roman"/>
          <w:sz w:val="20"/>
          <w:szCs w:val="20"/>
        </w:rPr>
        <w:t>).</w:t>
      </w:r>
      <w:r w:rsidR="000B1088" w:rsidRPr="00B43826">
        <w:rPr>
          <w:rFonts w:ascii="Times New Roman" w:hAnsi="Times New Roman" w:cs="Times New Roman"/>
          <w:sz w:val="20"/>
          <w:szCs w:val="20"/>
        </w:rPr>
        <w:t xml:space="preserve"> </w:t>
      </w:r>
    </w:p>
    <w:p w14:paraId="08CCAC12" w14:textId="77777777" w:rsidR="00716932" w:rsidRDefault="00716932" w:rsidP="001132B4">
      <w:pPr>
        <w:spacing w:after="0" w:line="480" w:lineRule="auto"/>
        <w:rPr>
          <w:rFonts w:ascii="Times New Roman" w:eastAsia="Times New Roman" w:hAnsi="Times New Roman" w:cs="Times New Roman"/>
          <w:color w:val="000000"/>
          <w:sz w:val="20"/>
          <w:szCs w:val="20"/>
          <w:lang w:eastAsia="en-CA"/>
        </w:rPr>
      </w:pPr>
      <w:r w:rsidRPr="00B43826">
        <w:rPr>
          <w:rFonts w:ascii="Times New Roman" w:hAnsi="Times New Roman" w:cs="Times New Roman"/>
          <w:sz w:val="20"/>
          <w:szCs w:val="20"/>
        </w:rPr>
        <w:tab/>
        <w:t>Snowflake Lake showed a unique trajectory compared to those of the other three study lakes (</w:t>
      </w:r>
      <w:r w:rsidR="00C105EE" w:rsidRPr="00B43826">
        <w:rPr>
          <w:rFonts w:ascii="Times New Roman" w:hAnsi="Times New Roman" w:cs="Times New Roman"/>
          <w:sz w:val="20"/>
          <w:szCs w:val="20"/>
        </w:rPr>
        <w:t>Fig.</w:t>
      </w:r>
      <w:r w:rsidRPr="00B43826">
        <w:rPr>
          <w:rFonts w:ascii="Times New Roman" w:hAnsi="Times New Roman" w:cs="Times New Roman"/>
          <w:sz w:val="20"/>
          <w:szCs w:val="20"/>
        </w:rPr>
        <w:t xml:space="preserve"> 1d).</w:t>
      </w:r>
      <w:r w:rsidR="000B1088" w:rsidRPr="00B43826">
        <w:rPr>
          <w:rFonts w:ascii="Times New Roman" w:hAnsi="Times New Roman" w:cs="Times New Roman"/>
          <w:sz w:val="20"/>
          <w:szCs w:val="20"/>
        </w:rPr>
        <w:t xml:space="preserve"> </w:t>
      </w:r>
      <w:r w:rsidRPr="00B43826">
        <w:rPr>
          <w:rFonts w:ascii="Times New Roman" w:hAnsi="Times New Roman" w:cs="Times New Roman"/>
          <w:sz w:val="20"/>
          <w:szCs w:val="20"/>
        </w:rPr>
        <w:t xml:space="preserve">It began with a large distance travelled between 1966 and 1968 as </w:t>
      </w:r>
      <w:r w:rsidRPr="00B43826">
        <w:rPr>
          <w:rFonts w:ascii="Times New Roman" w:hAnsi="Times New Roman" w:cs="Times New Roman"/>
          <w:i/>
          <w:sz w:val="20"/>
          <w:szCs w:val="20"/>
        </w:rPr>
        <w:t>L. tyrrelli</w:t>
      </w:r>
      <w:r w:rsidRPr="00B43826">
        <w:rPr>
          <w:rFonts w:ascii="Times New Roman" w:hAnsi="Times New Roman" w:cs="Times New Roman"/>
          <w:sz w:val="20"/>
          <w:szCs w:val="20"/>
        </w:rPr>
        <w:t xml:space="preserve"> and other calanoid copepods declined following the introduction of sportfish. Thereafter, the trajectory shifted substantially in the reverse direction with the increased abundance of </w:t>
      </w:r>
      <w:r w:rsidRPr="00B43826">
        <w:rPr>
          <w:rFonts w:ascii="Times New Roman" w:eastAsia="Times New Roman" w:hAnsi="Times New Roman" w:cs="Times New Roman"/>
          <w:i/>
          <w:color w:val="000000"/>
          <w:sz w:val="20"/>
          <w:szCs w:val="20"/>
          <w:lang w:eastAsia="en-CA"/>
        </w:rPr>
        <w:t>D. thomasi</w:t>
      </w:r>
      <w:r w:rsidRPr="00B43826">
        <w:rPr>
          <w:rFonts w:ascii="Times New Roman" w:eastAsia="Times New Roman" w:hAnsi="Times New Roman" w:cs="Times New Roman"/>
          <w:color w:val="000000"/>
          <w:sz w:val="20"/>
          <w:szCs w:val="20"/>
          <w:lang w:eastAsia="en-CA"/>
        </w:rPr>
        <w:t xml:space="preserve"> and </w:t>
      </w:r>
      <w:r w:rsidRPr="00B43826">
        <w:rPr>
          <w:rFonts w:ascii="Times New Roman" w:eastAsia="Times New Roman" w:hAnsi="Times New Roman" w:cs="Times New Roman"/>
          <w:i/>
          <w:color w:val="000000"/>
          <w:sz w:val="20"/>
          <w:szCs w:val="20"/>
          <w:lang w:eastAsia="en-CA"/>
        </w:rPr>
        <w:t xml:space="preserve">D. pulex </w:t>
      </w:r>
      <w:r w:rsidRPr="00B43826">
        <w:rPr>
          <w:rFonts w:ascii="Times New Roman" w:eastAsia="Times New Roman" w:hAnsi="Times New Roman" w:cs="Times New Roman"/>
          <w:color w:val="000000"/>
          <w:sz w:val="20"/>
          <w:szCs w:val="20"/>
          <w:lang w:eastAsia="en-CA"/>
        </w:rPr>
        <w:t xml:space="preserve">during the 1970s. Although stocked fish population had collapsed by 1984 (Parker et al. 1996), the lake trajectory did not shift leftwards to the fishless state because of continued high abundances of </w:t>
      </w:r>
      <w:r w:rsidRPr="00B43826">
        <w:rPr>
          <w:rFonts w:ascii="Times New Roman" w:eastAsia="Times New Roman" w:hAnsi="Times New Roman" w:cs="Times New Roman"/>
          <w:i/>
          <w:color w:val="000000"/>
          <w:sz w:val="20"/>
          <w:szCs w:val="20"/>
          <w:lang w:eastAsia="en-CA"/>
        </w:rPr>
        <w:t>D. pulex</w:t>
      </w:r>
      <w:r w:rsidRPr="00B43826">
        <w:rPr>
          <w:rFonts w:ascii="Times New Roman" w:eastAsia="Times New Roman" w:hAnsi="Times New Roman" w:cs="Times New Roman"/>
          <w:color w:val="000000"/>
          <w:sz w:val="20"/>
          <w:szCs w:val="20"/>
          <w:lang w:eastAsia="en-CA"/>
        </w:rPr>
        <w:t xml:space="preserve">, </w:t>
      </w:r>
      <w:r w:rsidRPr="00B43826">
        <w:rPr>
          <w:rFonts w:ascii="Times New Roman" w:eastAsia="Times New Roman" w:hAnsi="Times New Roman" w:cs="Times New Roman"/>
          <w:i/>
          <w:color w:val="000000"/>
          <w:sz w:val="20"/>
          <w:szCs w:val="20"/>
          <w:lang w:eastAsia="en-CA"/>
        </w:rPr>
        <w:t xml:space="preserve">D. thomasi, </w:t>
      </w:r>
      <w:r w:rsidRPr="00B43826">
        <w:rPr>
          <w:rFonts w:ascii="Times New Roman" w:eastAsia="Times New Roman" w:hAnsi="Times New Roman" w:cs="Times New Roman"/>
          <w:color w:val="000000"/>
          <w:sz w:val="20"/>
          <w:szCs w:val="20"/>
          <w:lang w:eastAsia="en-CA"/>
        </w:rPr>
        <w:t>and other cyclopoids.</w:t>
      </w:r>
      <w:r w:rsidRPr="00B43826">
        <w:rPr>
          <w:rFonts w:ascii="Times New Roman" w:eastAsia="Times New Roman" w:hAnsi="Times New Roman" w:cs="Times New Roman"/>
          <w:i/>
          <w:color w:val="000000"/>
          <w:sz w:val="20"/>
          <w:szCs w:val="20"/>
          <w:lang w:eastAsia="en-CA"/>
        </w:rPr>
        <w:t xml:space="preserve"> </w:t>
      </w:r>
      <w:r w:rsidRPr="00B43826">
        <w:rPr>
          <w:rFonts w:ascii="Times New Roman" w:eastAsia="Times New Roman" w:hAnsi="Times New Roman" w:cs="Times New Roman"/>
          <w:color w:val="000000"/>
          <w:sz w:val="20"/>
          <w:szCs w:val="20"/>
          <w:lang w:eastAsia="en-CA"/>
        </w:rPr>
        <w:t xml:space="preserve">After the aerial reintroduction of </w:t>
      </w:r>
      <w:r w:rsidRPr="00B43826">
        <w:rPr>
          <w:rFonts w:ascii="Times New Roman" w:eastAsia="Times New Roman" w:hAnsi="Times New Roman" w:cs="Times New Roman"/>
          <w:i/>
          <w:color w:val="000000"/>
          <w:sz w:val="20"/>
          <w:szCs w:val="20"/>
          <w:lang w:eastAsia="en-CA"/>
        </w:rPr>
        <w:t>H. arcticus</w:t>
      </w:r>
      <w:r w:rsidRPr="00B43826">
        <w:rPr>
          <w:rFonts w:ascii="Times New Roman" w:eastAsia="Times New Roman" w:hAnsi="Times New Roman" w:cs="Times New Roman"/>
          <w:color w:val="000000"/>
          <w:sz w:val="20"/>
          <w:szCs w:val="20"/>
          <w:lang w:eastAsia="en-CA"/>
        </w:rPr>
        <w:t xml:space="preserve"> in 1992 (McNaught et al 1999), the trajectory began to steadily move leftward until both </w:t>
      </w:r>
      <w:r w:rsidRPr="00B43826">
        <w:rPr>
          <w:rFonts w:ascii="Times New Roman" w:eastAsia="Times New Roman" w:hAnsi="Times New Roman" w:cs="Times New Roman"/>
          <w:i/>
          <w:color w:val="000000"/>
          <w:sz w:val="20"/>
          <w:szCs w:val="20"/>
          <w:lang w:eastAsia="en-CA"/>
        </w:rPr>
        <w:t xml:space="preserve">H. arcticus </w:t>
      </w:r>
      <w:r w:rsidRPr="00B43826">
        <w:rPr>
          <w:rFonts w:ascii="Times New Roman" w:eastAsia="Times New Roman" w:hAnsi="Times New Roman" w:cs="Times New Roman"/>
          <w:color w:val="000000"/>
          <w:sz w:val="20"/>
          <w:szCs w:val="20"/>
          <w:lang w:eastAsia="en-CA"/>
        </w:rPr>
        <w:t xml:space="preserve">and </w:t>
      </w:r>
      <w:r w:rsidR="00F339EA" w:rsidRPr="00B43826">
        <w:rPr>
          <w:rFonts w:ascii="Times New Roman" w:eastAsia="Times New Roman" w:hAnsi="Times New Roman" w:cs="Times New Roman"/>
          <w:i/>
          <w:sz w:val="20"/>
          <w:szCs w:val="20"/>
        </w:rPr>
        <w:t>D. middendorffiana</w:t>
      </w:r>
      <w:r w:rsidR="00F339EA" w:rsidRPr="00B43826">
        <w:rPr>
          <w:rFonts w:ascii="Times New Roman" w:eastAsia="Times New Roman" w:hAnsi="Times New Roman" w:cs="Times New Roman"/>
          <w:sz w:val="20"/>
          <w:szCs w:val="20"/>
        </w:rPr>
        <w:t xml:space="preserve"> </w:t>
      </w:r>
      <w:r w:rsidRPr="00B43826">
        <w:rPr>
          <w:rFonts w:ascii="Times New Roman" w:eastAsia="Times New Roman" w:hAnsi="Times New Roman" w:cs="Times New Roman"/>
          <w:color w:val="000000"/>
          <w:sz w:val="20"/>
          <w:szCs w:val="20"/>
          <w:lang w:eastAsia="en-CA"/>
        </w:rPr>
        <w:t xml:space="preserve">became re-established in 1997. After 1998, the trajectory began to move downward towards its initial point as the </w:t>
      </w:r>
      <w:r w:rsidRPr="00B43826">
        <w:rPr>
          <w:rFonts w:ascii="Times New Roman" w:eastAsia="Times New Roman" w:hAnsi="Times New Roman" w:cs="Times New Roman"/>
          <w:i/>
          <w:color w:val="000000"/>
          <w:sz w:val="20"/>
          <w:szCs w:val="20"/>
          <w:lang w:eastAsia="en-CA"/>
        </w:rPr>
        <w:t>L. tyrrelli</w:t>
      </w:r>
      <w:r w:rsidRPr="00B43826">
        <w:rPr>
          <w:rFonts w:ascii="Times New Roman" w:eastAsia="Times New Roman" w:hAnsi="Times New Roman" w:cs="Times New Roman"/>
          <w:color w:val="000000"/>
          <w:sz w:val="20"/>
          <w:szCs w:val="20"/>
          <w:lang w:eastAsia="en-CA"/>
        </w:rPr>
        <w:t xml:space="preserve"> population recovered, causing the community trajectory to cycle around a composition of </w:t>
      </w:r>
      <w:r w:rsidRPr="00B43826">
        <w:rPr>
          <w:rFonts w:ascii="Times New Roman" w:eastAsia="Times New Roman" w:hAnsi="Times New Roman" w:cs="Times New Roman"/>
          <w:i/>
          <w:color w:val="000000"/>
          <w:sz w:val="20"/>
          <w:szCs w:val="20"/>
          <w:lang w:eastAsia="en-CA"/>
        </w:rPr>
        <w:t>H. arcticus</w:t>
      </w:r>
      <w:r w:rsidRPr="00B43826">
        <w:rPr>
          <w:rFonts w:ascii="Times New Roman" w:eastAsia="Times New Roman" w:hAnsi="Times New Roman" w:cs="Times New Roman"/>
          <w:color w:val="000000"/>
          <w:sz w:val="20"/>
          <w:szCs w:val="20"/>
          <w:lang w:eastAsia="en-CA"/>
        </w:rPr>
        <w:t xml:space="preserve">, </w:t>
      </w:r>
      <w:r w:rsidR="00F339EA" w:rsidRPr="00B43826">
        <w:rPr>
          <w:rFonts w:ascii="Times New Roman" w:eastAsia="Times New Roman" w:hAnsi="Times New Roman" w:cs="Times New Roman"/>
          <w:i/>
          <w:sz w:val="20"/>
          <w:szCs w:val="20"/>
        </w:rPr>
        <w:t>D. middendorffiana</w:t>
      </w:r>
      <w:r w:rsidR="00F339EA" w:rsidRPr="00B43826">
        <w:rPr>
          <w:rFonts w:ascii="Times New Roman" w:eastAsia="Times New Roman" w:hAnsi="Times New Roman" w:cs="Times New Roman"/>
          <w:sz w:val="20"/>
          <w:szCs w:val="20"/>
        </w:rPr>
        <w:t xml:space="preserve">, </w:t>
      </w:r>
      <w:r w:rsidRPr="00B43826">
        <w:rPr>
          <w:rFonts w:ascii="Times New Roman" w:eastAsia="Times New Roman" w:hAnsi="Times New Roman" w:cs="Times New Roman"/>
          <w:color w:val="000000"/>
          <w:sz w:val="20"/>
          <w:szCs w:val="20"/>
          <w:lang w:eastAsia="en-CA"/>
        </w:rPr>
        <w:t xml:space="preserve">and </w:t>
      </w:r>
      <w:r w:rsidRPr="00B43826">
        <w:rPr>
          <w:rFonts w:ascii="Times New Roman" w:eastAsia="Times New Roman" w:hAnsi="Times New Roman" w:cs="Times New Roman"/>
          <w:i/>
          <w:color w:val="000000"/>
          <w:sz w:val="20"/>
          <w:szCs w:val="20"/>
          <w:lang w:eastAsia="en-CA"/>
        </w:rPr>
        <w:t>L. tyrrelli</w:t>
      </w:r>
      <w:r w:rsidRPr="00B43826">
        <w:rPr>
          <w:rFonts w:ascii="Times New Roman" w:eastAsia="Times New Roman" w:hAnsi="Times New Roman" w:cs="Times New Roman"/>
          <w:color w:val="000000"/>
          <w:sz w:val="20"/>
          <w:szCs w:val="20"/>
          <w:lang w:eastAsia="en-CA"/>
        </w:rPr>
        <w:t xml:space="preserve"> until the final sample point in 2013. Although the trajectory of Snowflake is unique, it can also be described as saltatory directional with recovery (</w:t>
      </w:r>
      <w:r w:rsidR="00A70952" w:rsidRPr="00B43826">
        <w:rPr>
          <w:rFonts w:ascii="Times New Roman" w:hAnsi="Times New Roman" w:cs="Times New Roman"/>
          <w:sz w:val="20"/>
          <w:szCs w:val="20"/>
        </w:rPr>
        <w:t>Matthews et al. 2013; Lamothe et al. 2019</w:t>
      </w:r>
      <w:r w:rsidRPr="00B43826">
        <w:rPr>
          <w:rFonts w:ascii="Times New Roman" w:eastAsia="Times New Roman" w:hAnsi="Times New Roman" w:cs="Times New Roman"/>
          <w:color w:val="000000"/>
          <w:sz w:val="20"/>
          <w:szCs w:val="20"/>
          <w:lang w:eastAsia="en-CA"/>
        </w:rPr>
        <w:t>).</w:t>
      </w:r>
    </w:p>
    <w:p w14:paraId="2EF1F20D" w14:textId="77777777" w:rsidR="009C76C9" w:rsidRPr="00B43826" w:rsidRDefault="009C76C9" w:rsidP="001132B4">
      <w:pPr>
        <w:spacing w:after="0" w:line="480" w:lineRule="auto"/>
        <w:rPr>
          <w:rFonts w:ascii="Times New Roman" w:eastAsia="Times New Roman" w:hAnsi="Times New Roman" w:cs="Times New Roman"/>
          <w:color w:val="000000"/>
          <w:sz w:val="20"/>
          <w:szCs w:val="20"/>
          <w:lang w:eastAsia="en-CA"/>
        </w:rPr>
      </w:pPr>
    </w:p>
    <w:p w14:paraId="12DFA974" w14:textId="77777777" w:rsidR="00716932" w:rsidRPr="00B43826" w:rsidRDefault="00716932" w:rsidP="001132B4">
      <w:pPr>
        <w:spacing w:after="0" w:line="480" w:lineRule="auto"/>
        <w:rPr>
          <w:rFonts w:ascii="Times New Roman" w:eastAsia="Times New Roman" w:hAnsi="Times New Roman" w:cs="Times New Roman"/>
          <w:i/>
          <w:color w:val="000000"/>
          <w:sz w:val="20"/>
          <w:szCs w:val="20"/>
          <w:lang w:eastAsia="en-CA"/>
        </w:rPr>
      </w:pPr>
      <w:commentRangeStart w:id="309"/>
      <w:r w:rsidRPr="00B43826">
        <w:rPr>
          <w:rFonts w:ascii="Times New Roman" w:eastAsia="Times New Roman" w:hAnsi="Times New Roman" w:cs="Times New Roman"/>
          <w:i/>
          <w:color w:val="000000"/>
          <w:sz w:val="20"/>
          <w:szCs w:val="20"/>
          <w:lang w:eastAsia="en-CA"/>
        </w:rPr>
        <w:lastRenderedPageBreak/>
        <w:t>RLQ Analysis</w:t>
      </w:r>
      <w:commentRangeEnd w:id="309"/>
      <w:r w:rsidR="00BC68AD">
        <w:rPr>
          <w:rStyle w:val="CommentReference"/>
        </w:rPr>
        <w:commentReference w:id="309"/>
      </w:r>
    </w:p>
    <w:p w14:paraId="29747A9E" w14:textId="77777777" w:rsidR="00716932" w:rsidRDefault="00716932" w:rsidP="001132B4">
      <w:pPr>
        <w:spacing w:after="0" w:line="480" w:lineRule="auto"/>
        <w:ind w:firstLine="720"/>
        <w:rPr>
          <w:rFonts w:ascii="Times New Roman" w:eastAsia="Times New Roman" w:hAnsi="Times New Roman" w:cs="Times New Roman"/>
          <w:color w:val="000000"/>
          <w:sz w:val="20"/>
          <w:szCs w:val="20"/>
          <w:lang w:eastAsia="en-CA"/>
        </w:rPr>
      </w:pPr>
      <w:r w:rsidRPr="00B43826">
        <w:rPr>
          <w:rFonts w:ascii="Times New Roman" w:eastAsia="Times New Roman" w:hAnsi="Times New Roman" w:cs="Times New Roman"/>
          <w:color w:val="000000"/>
          <w:sz w:val="20"/>
          <w:szCs w:val="20"/>
          <w:lang w:eastAsia="en-CA"/>
        </w:rPr>
        <w:t>RLQ analysis revealed strong selection by fish presence for zooplankton species of small body size, lack of body pigmentation, and raptorial feeding (</w:t>
      </w:r>
      <w:r w:rsidR="00C105EE" w:rsidRPr="00B43826">
        <w:rPr>
          <w:rFonts w:ascii="Times New Roman" w:eastAsia="Times New Roman" w:hAnsi="Times New Roman" w:cs="Times New Roman"/>
          <w:color w:val="000000"/>
          <w:sz w:val="20"/>
          <w:szCs w:val="20"/>
          <w:lang w:eastAsia="en-CA"/>
        </w:rPr>
        <w:t>Fig.</w:t>
      </w:r>
      <w:r w:rsidRPr="00B43826">
        <w:rPr>
          <w:rFonts w:ascii="Times New Roman" w:eastAsia="Times New Roman" w:hAnsi="Times New Roman" w:cs="Times New Roman"/>
          <w:color w:val="000000"/>
          <w:sz w:val="20"/>
          <w:szCs w:val="20"/>
          <w:lang w:eastAsia="en-CA"/>
        </w:rPr>
        <w:t xml:space="preserve"> 2).</w:t>
      </w:r>
      <w:r w:rsidR="000B1088" w:rsidRPr="00B43826">
        <w:rPr>
          <w:rFonts w:ascii="Times New Roman" w:eastAsia="Times New Roman" w:hAnsi="Times New Roman" w:cs="Times New Roman"/>
          <w:color w:val="000000"/>
          <w:sz w:val="20"/>
          <w:szCs w:val="20"/>
          <w:lang w:eastAsia="en-CA"/>
        </w:rPr>
        <w:t xml:space="preserve"> </w:t>
      </w:r>
      <w:r w:rsidRPr="00B43826">
        <w:rPr>
          <w:rFonts w:ascii="Times New Roman" w:eastAsia="Times New Roman" w:hAnsi="Times New Roman" w:cs="Times New Roman"/>
          <w:color w:val="000000"/>
          <w:sz w:val="20"/>
          <w:szCs w:val="20"/>
          <w:lang w:eastAsia="en-CA"/>
        </w:rPr>
        <w:t>Here, the first and second axes of the RLQ captured 98.6% of the co-inertia of the model with the first axis alone accounting for 96.5%.</w:t>
      </w:r>
      <w:r w:rsidR="000B1088" w:rsidRPr="00B43826">
        <w:rPr>
          <w:rFonts w:ascii="Times New Roman" w:eastAsia="Times New Roman" w:hAnsi="Times New Roman" w:cs="Times New Roman"/>
          <w:color w:val="000000"/>
          <w:sz w:val="20"/>
          <w:szCs w:val="20"/>
          <w:lang w:eastAsia="en-CA"/>
        </w:rPr>
        <w:t xml:space="preserve"> </w:t>
      </w:r>
      <w:r w:rsidRPr="00B43826">
        <w:rPr>
          <w:rFonts w:ascii="Times New Roman" w:eastAsia="Times New Roman" w:hAnsi="Times New Roman" w:cs="Times New Roman"/>
          <w:color w:val="000000"/>
          <w:sz w:val="20"/>
          <w:szCs w:val="20"/>
          <w:lang w:eastAsia="en-CA"/>
        </w:rPr>
        <w:t>The first RLQ axis significantly captured the covariance between the environmental and trait matrices (covariance = 0.7798) and maintained a moderate correlation to the unconstrained ordination of site abundances (correlation = 0.5194).</w:t>
      </w:r>
      <w:r w:rsidR="000B1088" w:rsidRPr="00B43826">
        <w:rPr>
          <w:rFonts w:ascii="Times New Roman" w:eastAsia="Times New Roman" w:hAnsi="Times New Roman" w:cs="Times New Roman"/>
          <w:color w:val="000000"/>
          <w:sz w:val="20"/>
          <w:szCs w:val="20"/>
          <w:lang w:eastAsia="en-CA"/>
        </w:rPr>
        <w:t xml:space="preserve"> </w:t>
      </w:r>
      <w:r w:rsidRPr="00B43826">
        <w:rPr>
          <w:rFonts w:ascii="Times New Roman" w:eastAsia="Times New Roman" w:hAnsi="Times New Roman" w:cs="Times New Roman"/>
          <w:color w:val="000000"/>
          <w:sz w:val="20"/>
          <w:szCs w:val="20"/>
          <w:lang w:eastAsia="en-CA"/>
        </w:rPr>
        <w:t xml:space="preserve">RLQ analysis identified a significant link between the environmental (R) and abundance (L) tables (model 2; </w:t>
      </w:r>
      <w:r w:rsidR="003631BF" w:rsidRPr="00B43826">
        <w:rPr>
          <w:rFonts w:ascii="Times New Roman" w:eastAsia="Times New Roman" w:hAnsi="Times New Roman" w:cs="Times New Roman"/>
          <w:i/>
          <w:color w:val="000000"/>
          <w:sz w:val="20"/>
          <w:szCs w:val="20"/>
          <w:lang w:eastAsia="en-CA"/>
        </w:rPr>
        <w:t>P</w:t>
      </w:r>
      <w:r w:rsidRPr="00B43826">
        <w:rPr>
          <w:rFonts w:ascii="Times New Roman" w:eastAsia="Times New Roman" w:hAnsi="Times New Roman" w:cs="Times New Roman"/>
          <w:color w:val="000000"/>
          <w:sz w:val="20"/>
          <w:szCs w:val="20"/>
          <w:lang w:eastAsia="en-CA"/>
        </w:rPr>
        <w:t>= 0.00002), and a non-significant link between the abundance (L) and traits (Q) tables (model 4;</w:t>
      </w:r>
      <w:r w:rsidRPr="00B43826">
        <w:rPr>
          <w:rFonts w:ascii="Times New Roman" w:eastAsia="Times New Roman" w:hAnsi="Times New Roman" w:cs="Times New Roman"/>
          <w:i/>
          <w:color w:val="000000"/>
          <w:sz w:val="20"/>
          <w:szCs w:val="20"/>
          <w:lang w:eastAsia="en-CA"/>
        </w:rPr>
        <w:t xml:space="preserve"> </w:t>
      </w:r>
      <w:r w:rsidR="003631BF" w:rsidRPr="00B43826">
        <w:rPr>
          <w:rFonts w:ascii="Times New Roman" w:eastAsia="Times New Roman" w:hAnsi="Times New Roman" w:cs="Times New Roman"/>
          <w:i/>
          <w:color w:val="000000"/>
          <w:sz w:val="20"/>
          <w:szCs w:val="20"/>
          <w:lang w:eastAsia="en-CA"/>
        </w:rPr>
        <w:t>P</w:t>
      </w:r>
      <w:r w:rsidRPr="00B43826">
        <w:rPr>
          <w:rFonts w:ascii="Times New Roman" w:eastAsia="Times New Roman" w:hAnsi="Times New Roman" w:cs="Times New Roman"/>
          <w:color w:val="000000"/>
          <w:sz w:val="20"/>
          <w:szCs w:val="20"/>
          <w:lang w:eastAsia="en-CA"/>
        </w:rPr>
        <w:t>=</w:t>
      </w:r>
      <w:r w:rsidRPr="00B43826">
        <w:rPr>
          <w:rFonts w:ascii="Times New Roman" w:hAnsi="Times New Roman" w:cs="Times New Roman"/>
          <w:sz w:val="20"/>
          <w:szCs w:val="20"/>
        </w:rPr>
        <w:t xml:space="preserve"> </w:t>
      </w:r>
      <w:r w:rsidRPr="00B43826">
        <w:rPr>
          <w:rFonts w:ascii="Times New Roman" w:eastAsia="Times New Roman" w:hAnsi="Times New Roman" w:cs="Times New Roman"/>
          <w:color w:val="000000"/>
          <w:sz w:val="20"/>
          <w:szCs w:val="20"/>
          <w:lang w:eastAsia="en-CA"/>
        </w:rPr>
        <w:t>0.18478). As such, species and trait coordinates were normalized to model 2 for visualization and interpretation (</w:t>
      </w:r>
      <w:r w:rsidR="00C105EE" w:rsidRPr="00B43826">
        <w:rPr>
          <w:rFonts w:ascii="Times New Roman" w:eastAsia="Times New Roman" w:hAnsi="Times New Roman" w:cs="Times New Roman"/>
          <w:color w:val="000000"/>
          <w:sz w:val="20"/>
          <w:szCs w:val="20"/>
          <w:lang w:eastAsia="en-CA"/>
        </w:rPr>
        <w:t>Fig.</w:t>
      </w:r>
      <w:r w:rsidRPr="00B43826">
        <w:rPr>
          <w:rFonts w:ascii="Times New Roman" w:eastAsia="Times New Roman" w:hAnsi="Times New Roman" w:cs="Times New Roman"/>
          <w:color w:val="000000"/>
          <w:sz w:val="20"/>
          <w:szCs w:val="20"/>
          <w:lang w:eastAsia="en-CA"/>
        </w:rPr>
        <w:t xml:space="preserve"> 2).</w:t>
      </w:r>
    </w:p>
    <w:p w14:paraId="7490D111" w14:textId="77777777" w:rsidR="009C76C9" w:rsidRPr="00B43826" w:rsidRDefault="009C76C9" w:rsidP="001132B4">
      <w:pPr>
        <w:spacing w:after="0" w:line="480" w:lineRule="auto"/>
        <w:ind w:firstLine="720"/>
        <w:rPr>
          <w:rFonts w:ascii="Times New Roman" w:eastAsia="Times New Roman" w:hAnsi="Times New Roman" w:cs="Times New Roman"/>
          <w:color w:val="000000"/>
          <w:sz w:val="20"/>
          <w:szCs w:val="20"/>
          <w:lang w:eastAsia="en-CA"/>
        </w:rPr>
      </w:pPr>
    </w:p>
    <w:p w14:paraId="72B178ED" w14:textId="77777777" w:rsidR="00716932" w:rsidRPr="00B43826" w:rsidRDefault="00716932" w:rsidP="001132B4">
      <w:pPr>
        <w:spacing w:after="0" w:line="480" w:lineRule="auto"/>
        <w:rPr>
          <w:rFonts w:ascii="Times New Roman" w:eastAsia="Times New Roman" w:hAnsi="Times New Roman" w:cs="Times New Roman"/>
          <w:i/>
          <w:color w:val="000000"/>
          <w:sz w:val="20"/>
          <w:szCs w:val="20"/>
          <w:lang w:eastAsia="en-CA"/>
        </w:rPr>
      </w:pPr>
      <w:r w:rsidRPr="00B43826">
        <w:rPr>
          <w:rFonts w:ascii="Times New Roman" w:eastAsia="Times New Roman" w:hAnsi="Times New Roman" w:cs="Times New Roman"/>
          <w:i/>
          <w:color w:val="000000"/>
          <w:sz w:val="20"/>
          <w:szCs w:val="20"/>
          <w:lang w:eastAsia="en-CA"/>
        </w:rPr>
        <w:t>Zooplankton Community Biomass</w:t>
      </w:r>
    </w:p>
    <w:p w14:paraId="1D7910C3" w14:textId="77777777" w:rsidR="00716932" w:rsidRDefault="00716932" w:rsidP="001132B4">
      <w:pPr>
        <w:spacing w:after="0" w:line="480" w:lineRule="auto"/>
        <w:rPr>
          <w:rFonts w:ascii="Times New Roman" w:eastAsia="Calibri" w:hAnsi="Times New Roman" w:cs="Times New Roman"/>
          <w:sz w:val="20"/>
          <w:szCs w:val="20"/>
          <w:lang w:val="en-US"/>
        </w:rPr>
      </w:pPr>
      <w:r w:rsidRPr="00B43826">
        <w:rPr>
          <w:rFonts w:ascii="Times New Roman" w:eastAsia="Times New Roman" w:hAnsi="Times New Roman" w:cs="Times New Roman"/>
          <w:color w:val="000000"/>
          <w:sz w:val="20"/>
          <w:szCs w:val="20"/>
          <w:lang w:eastAsia="en-CA"/>
        </w:rPr>
        <w:tab/>
      </w:r>
      <w:r w:rsidRPr="00B43826">
        <w:rPr>
          <w:rFonts w:ascii="Times New Roman" w:eastAsia="Calibri" w:hAnsi="Times New Roman" w:cs="Times New Roman"/>
          <w:sz w:val="20"/>
          <w:szCs w:val="20"/>
          <w:lang w:val="en-US"/>
        </w:rPr>
        <w:t xml:space="preserve">The four lakes also showed distinct </w:t>
      </w:r>
      <w:r w:rsidR="00436423" w:rsidRPr="00B43826">
        <w:rPr>
          <w:rFonts w:ascii="Times New Roman" w:eastAsia="Calibri" w:hAnsi="Times New Roman" w:cs="Times New Roman"/>
          <w:sz w:val="20"/>
          <w:szCs w:val="20"/>
          <w:lang w:val="en-US"/>
        </w:rPr>
        <w:t>levels</w:t>
      </w:r>
      <w:r w:rsidRPr="00B43826">
        <w:rPr>
          <w:rFonts w:ascii="Times New Roman" w:eastAsia="Calibri" w:hAnsi="Times New Roman" w:cs="Times New Roman"/>
          <w:sz w:val="20"/>
          <w:szCs w:val="20"/>
          <w:lang w:val="en-US"/>
        </w:rPr>
        <w:t xml:space="preserve"> </w:t>
      </w:r>
      <w:r w:rsidR="00436423" w:rsidRPr="00B43826">
        <w:rPr>
          <w:rFonts w:ascii="Times New Roman" w:eastAsia="Calibri" w:hAnsi="Times New Roman" w:cs="Times New Roman"/>
          <w:sz w:val="20"/>
          <w:szCs w:val="20"/>
          <w:lang w:val="en-US"/>
        </w:rPr>
        <w:t>of average</w:t>
      </w:r>
      <w:r w:rsidRPr="00B43826">
        <w:rPr>
          <w:rFonts w:ascii="Times New Roman" w:eastAsia="Calibri" w:hAnsi="Times New Roman" w:cs="Times New Roman"/>
          <w:sz w:val="20"/>
          <w:szCs w:val="20"/>
          <w:lang w:val="en-US"/>
        </w:rPr>
        <w:t xml:space="preserve"> zooplankton community biomass over the past five decades (</w:t>
      </w:r>
      <w:r w:rsidR="00C105EE" w:rsidRPr="00B43826">
        <w:rPr>
          <w:rFonts w:ascii="Times New Roman" w:eastAsia="Calibri" w:hAnsi="Times New Roman" w:cs="Times New Roman"/>
          <w:sz w:val="20"/>
          <w:szCs w:val="20"/>
          <w:lang w:val="en-US"/>
        </w:rPr>
        <w:t>Fig.</w:t>
      </w:r>
      <w:r w:rsidRPr="00B43826">
        <w:rPr>
          <w:rFonts w:ascii="Times New Roman" w:eastAsia="Calibri" w:hAnsi="Times New Roman" w:cs="Times New Roman"/>
          <w:sz w:val="20"/>
          <w:szCs w:val="20"/>
          <w:lang w:val="en-US"/>
        </w:rPr>
        <w:t xml:space="preserve"> 3).</w:t>
      </w:r>
      <w:r w:rsidR="000B1088" w:rsidRPr="00B43826">
        <w:rPr>
          <w:rFonts w:ascii="Times New Roman" w:eastAsia="Calibri" w:hAnsi="Times New Roman" w:cs="Times New Roman"/>
          <w:sz w:val="20"/>
          <w:szCs w:val="20"/>
          <w:lang w:val="en-US"/>
        </w:rPr>
        <w:t xml:space="preserve"> </w:t>
      </w:r>
      <w:r w:rsidRPr="00B43826">
        <w:rPr>
          <w:rFonts w:ascii="Times New Roman" w:eastAsia="Calibri" w:hAnsi="Times New Roman" w:cs="Times New Roman"/>
          <w:sz w:val="20"/>
          <w:szCs w:val="20"/>
          <w:lang w:val="en-US"/>
        </w:rPr>
        <w:t>Mean annual zooplankton biomass was the highest in Harrison compared to the other three lakes, but also more variable as it declined between the 1960s to 1997 (</w:t>
      </w:r>
      <w:r w:rsidR="00C105EE" w:rsidRPr="00B43826">
        <w:rPr>
          <w:rFonts w:ascii="Times New Roman" w:eastAsia="Calibri" w:hAnsi="Times New Roman" w:cs="Times New Roman"/>
          <w:sz w:val="20"/>
          <w:szCs w:val="20"/>
          <w:lang w:val="en-US"/>
        </w:rPr>
        <w:t>Fig.</w:t>
      </w:r>
      <w:r w:rsidRPr="00B43826">
        <w:rPr>
          <w:rFonts w:ascii="Times New Roman" w:eastAsia="Calibri" w:hAnsi="Times New Roman" w:cs="Times New Roman"/>
          <w:sz w:val="20"/>
          <w:szCs w:val="20"/>
          <w:lang w:val="en-US"/>
        </w:rPr>
        <w:t xml:space="preserve"> 3a).</w:t>
      </w:r>
      <w:r w:rsidR="000B1088" w:rsidRPr="00B43826">
        <w:rPr>
          <w:rFonts w:ascii="Times New Roman" w:eastAsia="Calibri" w:hAnsi="Times New Roman" w:cs="Times New Roman"/>
          <w:sz w:val="20"/>
          <w:szCs w:val="20"/>
          <w:lang w:val="en-US"/>
        </w:rPr>
        <w:t xml:space="preserve"> </w:t>
      </w:r>
      <w:r w:rsidRPr="00B43826">
        <w:rPr>
          <w:rFonts w:ascii="Times New Roman" w:eastAsia="Calibri" w:hAnsi="Times New Roman" w:cs="Times New Roman"/>
          <w:sz w:val="20"/>
          <w:szCs w:val="20"/>
          <w:lang w:val="en-US"/>
        </w:rPr>
        <w:t>Zooplankton biomass remained relatively low in the presence of stocked fish in Pipit Lake, but thereafter showed a slight overall increase as the lake returned to its naturally fishless state (</w:t>
      </w:r>
      <w:r w:rsidR="00C105EE" w:rsidRPr="00B43826">
        <w:rPr>
          <w:rFonts w:ascii="Times New Roman" w:eastAsia="Calibri" w:hAnsi="Times New Roman" w:cs="Times New Roman"/>
          <w:sz w:val="20"/>
          <w:szCs w:val="20"/>
          <w:lang w:val="en-US"/>
        </w:rPr>
        <w:t>Fig.</w:t>
      </w:r>
      <w:r w:rsidRPr="00B43826">
        <w:rPr>
          <w:rFonts w:ascii="Times New Roman" w:eastAsia="Calibri" w:hAnsi="Times New Roman" w:cs="Times New Roman"/>
          <w:sz w:val="20"/>
          <w:szCs w:val="20"/>
          <w:lang w:val="en-US"/>
        </w:rPr>
        <w:t xml:space="preserve"> 3b). Similarly, zooplankton biomass in Bighorn Lake remained low in the presence of stocked fish, but thereafter, increased and became more variable during and following the removal of the fish between 1996 to 2001 (</w:t>
      </w:r>
      <w:r w:rsidR="00C105EE" w:rsidRPr="00B43826">
        <w:rPr>
          <w:rFonts w:ascii="Times New Roman" w:eastAsia="Calibri" w:hAnsi="Times New Roman" w:cs="Times New Roman"/>
          <w:sz w:val="20"/>
          <w:szCs w:val="20"/>
          <w:lang w:val="en-US"/>
        </w:rPr>
        <w:t>Fig.</w:t>
      </w:r>
      <w:r w:rsidRPr="00B43826">
        <w:rPr>
          <w:rFonts w:ascii="Times New Roman" w:eastAsia="Calibri" w:hAnsi="Times New Roman" w:cs="Times New Roman"/>
          <w:sz w:val="20"/>
          <w:szCs w:val="20"/>
          <w:lang w:val="en-US"/>
        </w:rPr>
        <w:t xml:space="preserve"> 3c).</w:t>
      </w:r>
      <w:r w:rsidR="000B1088" w:rsidRPr="00B43826">
        <w:rPr>
          <w:rFonts w:ascii="Times New Roman" w:eastAsia="Calibri" w:hAnsi="Times New Roman" w:cs="Times New Roman"/>
          <w:sz w:val="20"/>
          <w:szCs w:val="20"/>
          <w:lang w:val="en-US"/>
        </w:rPr>
        <w:t xml:space="preserve"> </w:t>
      </w:r>
      <w:r w:rsidRPr="00B43826">
        <w:rPr>
          <w:rFonts w:ascii="Times New Roman" w:eastAsia="Calibri" w:hAnsi="Times New Roman" w:cs="Times New Roman"/>
          <w:sz w:val="20"/>
          <w:szCs w:val="20"/>
          <w:lang w:val="en-US"/>
        </w:rPr>
        <w:t>In Snowflake Lake, zooplankton biomass remained relatively stable except for a brief spike around the time of aerial import of zooplankton from nearby Pipit Lake in 1993 (</w:t>
      </w:r>
      <w:r w:rsidR="00C105EE" w:rsidRPr="00B43826">
        <w:rPr>
          <w:rFonts w:ascii="Times New Roman" w:eastAsia="Calibri" w:hAnsi="Times New Roman" w:cs="Times New Roman"/>
          <w:sz w:val="20"/>
          <w:szCs w:val="20"/>
          <w:lang w:val="en-US"/>
        </w:rPr>
        <w:t>Fig.</w:t>
      </w:r>
      <w:r w:rsidRPr="00B43826">
        <w:rPr>
          <w:rFonts w:ascii="Times New Roman" w:eastAsia="Calibri" w:hAnsi="Times New Roman" w:cs="Times New Roman"/>
          <w:sz w:val="20"/>
          <w:szCs w:val="20"/>
          <w:lang w:val="en-US"/>
        </w:rPr>
        <w:t xml:space="preserve"> 3d).</w:t>
      </w:r>
    </w:p>
    <w:p w14:paraId="4884DBA3" w14:textId="77777777" w:rsidR="009C76C9" w:rsidRPr="00B43826" w:rsidRDefault="009C76C9" w:rsidP="009C76C9">
      <w:pPr>
        <w:spacing w:after="0" w:line="480" w:lineRule="auto"/>
        <w:rPr>
          <w:rFonts w:ascii="Times New Roman" w:eastAsia="Calibri" w:hAnsi="Times New Roman" w:cs="Times New Roman"/>
          <w:sz w:val="20"/>
          <w:szCs w:val="20"/>
          <w:lang w:val="en-US"/>
        </w:rPr>
      </w:pPr>
    </w:p>
    <w:p w14:paraId="2BEACB0A" w14:textId="77777777" w:rsidR="000B1088" w:rsidRPr="009C76C9" w:rsidRDefault="000B1088" w:rsidP="006B3737">
      <w:pPr>
        <w:spacing w:after="0" w:line="480" w:lineRule="auto"/>
        <w:rPr>
          <w:rFonts w:ascii="Times New Roman" w:hAnsi="Times New Roman" w:cs="Times New Roman"/>
          <w:b/>
          <w:sz w:val="20"/>
          <w:szCs w:val="20"/>
        </w:rPr>
      </w:pPr>
      <w:r w:rsidRPr="009C76C9">
        <w:rPr>
          <w:rFonts w:ascii="Times New Roman" w:hAnsi="Times New Roman" w:cs="Times New Roman"/>
          <w:b/>
          <w:sz w:val="20"/>
          <w:szCs w:val="20"/>
        </w:rPr>
        <w:t>Discussion</w:t>
      </w:r>
    </w:p>
    <w:p w14:paraId="697C1BC4" w14:textId="71F8D46A" w:rsidR="000B1088" w:rsidRDefault="000B1088" w:rsidP="001132B4">
      <w:pPr>
        <w:spacing w:after="0" w:line="480" w:lineRule="auto"/>
        <w:ind w:firstLine="720"/>
        <w:rPr>
          <w:rFonts w:ascii="Times New Roman" w:hAnsi="Times New Roman" w:cs="Times New Roman"/>
          <w:sz w:val="20"/>
          <w:szCs w:val="20"/>
        </w:rPr>
      </w:pPr>
      <w:bookmarkStart w:id="310" w:name="_Hlk3729108"/>
      <w:r w:rsidRPr="00B43826">
        <w:rPr>
          <w:rFonts w:ascii="Times New Roman" w:hAnsi="Times New Roman" w:cs="Times New Roman"/>
          <w:sz w:val="20"/>
          <w:szCs w:val="20"/>
        </w:rPr>
        <w:t xml:space="preserve">Our study compared the signatures </w:t>
      </w:r>
      <w:commentRangeStart w:id="311"/>
      <w:r w:rsidRPr="00B43826">
        <w:rPr>
          <w:rFonts w:ascii="Times New Roman" w:hAnsi="Times New Roman" w:cs="Times New Roman"/>
          <w:sz w:val="20"/>
          <w:szCs w:val="20"/>
        </w:rPr>
        <w:t xml:space="preserve">of ecological resilience and resistance </w:t>
      </w:r>
      <w:commentRangeEnd w:id="311"/>
      <w:r w:rsidR="003537F2">
        <w:rPr>
          <w:rStyle w:val="CommentReference"/>
        </w:rPr>
        <w:commentReference w:id="311"/>
      </w:r>
      <w:r w:rsidRPr="00B43826">
        <w:rPr>
          <w:rFonts w:ascii="Times New Roman" w:hAnsi="Times New Roman" w:cs="Times New Roman"/>
          <w:sz w:val="20"/>
          <w:szCs w:val="20"/>
        </w:rPr>
        <w:t xml:space="preserve">exhibited by </w:t>
      </w:r>
      <w:ins w:id="312" w:author="Blake Stuparyk" w:date="2023-01-09T14:27:00Z">
        <w:r w:rsidR="003537F2">
          <w:rPr>
            <w:rFonts w:ascii="Times New Roman" w:hAnsi="Times New Roman" w:cs="Times New Roman"/>
            <w:sz w:val="20"/>
            <w:szCs w:val="20"/>
          </w:rPr>
          <w:t xml:space="preserve">three </w:t>
        </w:r>
      </w:ins>
      <w:r w:rsidRPr="00B43826">
        <w:rPr>
          <w:rFonts w:ascii="Times New Roman" w:hAnsi="Times New Roman" w:cs="Times New Roman"/>
          <w:sz w:val="20"/>
          <w:szCs w:val="20"/>
        </w:rPr>
        <w:t xml:space="preserve">alpine zooplankton communities when confronted by, and later released from, the influence of stocked sportfish. Despite differences in their ecological histories over the past 50 years, communities in all three restored fishless lakes (Bighorn, Pipit, Snowflake) recovered taxonomically back to near their pre-stocking community states within two decades of fish absence. However, the </w:t>
      </w:r>
      <w:ins w:id="313" w:author="Blake Stuparyk" w:date="2023-01-10T10:45:00Z">
        <w:r w:rsidR="005317D8">
          <w:rPr>
            <w:rFonts w:ascii="Times New Roman" w:hAnsi="Times New Roman" w:cs="Times New Roman"/>
            <w:sz w:val="20"/>
            <w:szCs w:val="20"/>
          </w:rPr>
          <w:t xml:space="preserve">taxonomic </w:t>
        </w:r>
      </w:ins>
      <w:del w:id="314" w:author="Blake Stuparyk" w:date="2023-01-10T10:45:00Z">
        <w:r w:rsidRPr="00B43826" w:rsidDel="005317D8">
          <w:rPr>
            <w:rFonts w:ascii="Times New Roman" w:hAnsi="Times New Roman" w:cs="Times New Roman"/>
            <w:sz w:val="20"/>
            <w:szCs w:val="20"/>
          </w:rPr>
          <w:delText xml:space="preserve">trajectory of </w:delText>
        </w:r>
      </w:del>
      <w:r w:rsidRPr="00B43826">
        <w:rPr>
          <w:rFonts w:ascii="Times New Roman" w:hAnsi="Times New Roman" w:cs="Times New Roman"/>
          <w:sz w:val="20"/>
          <w:szCs w:val="20"/>
        </w:rPr>
        <w:t xml:space="preserve">recovery </w:t>
      </w:r>
      <w:ins w:id="315" w:author="Blake Stuparyk" w:date="2023-01-10T10:45:00Z">
        <w:r w:rsidR="005317D8" w:rsidRPr="00B43826">
          <w:rPr>
            <w:rFonts w:ascii="Times New Roman" w:hAnsi="Times New Roman" w:cs="Times New Roman"/>
            <w:sz w:val="20"/>
            <w:szCs w:val="20"/>
          </w:rPr>
          <w:t>trajectory of</w:t>
        </w:r>
      </w:ins>
      <w:del w:id="316" w:author="Blake Stuparyk" w:date="2023-01-10T10:45:00Z">
        <w:r w:rsidRPr="00B43826" w:rsidDel="005317D8">
          <w:rPr>
            <w:rFonts w:ascii="Times New Roman" w:hAnsi="Times New Roman" w:cs="Times New Roman"/>
            <w:sz w:val="20"/>
            <w:szCs w:val="20"/>
          </w:rPr>
          <w:delText>by</w:delText>
        </w:r>
      </w:del>
      <w:r w:rsidRPr="00B43826">
        <w:rPr>
          <w:rFonts w:ascii="Times New Roman" w:hAnsi="Times New Roman" w:cs="Times New Roman"/>
          <w:sz w:val="20"/>
          <w:szCs w:val="20"/>
        </w:rPr>
        <w:t xml:space="preserve"> Bighorn Lake</w:t>
      </w:r>
      <w:del w:id="317" w:author="Blake Stuparyk" w:date="2023-01-10T10:45:00Z">
        <w:r w:rsidRPr="00B43826" w:rsidDel="005317D8">
          <w:rPr>
            <w:rFonts w:ascii="Times New Roman" w:hAnsi="Times New Roman" w:cs="Times New Roman"/>
            <w:sz w:val="20"/>
            <w:szCs w:val="20"/>
          </w:rPr>
          <w:delText>s</w:delText>
        </w:r>
      </w:del>
      <w:r w:rsidRPr="00B43826">
        <w:rPr>
          <w:rFonts w:ascii="Times New Roman" w:hAnsi="Times New Roman" w:cs="Times New Roman"/>
          <w:sz w:val="20"/>
          <w:szCs w:val="20"/>
        </w:rPr>
        <w:t xml:space="preserve"> </w:t>
      </w:r>
      <w:del w:id="318" w:author="Blake Stuparyk" w:date="2023-01-10T10:45:00Z">
        <w:r w:rsidRPr="00B43826" w:rsidDel="005317D8">
          <w:rPr>
            <w:rFonts w:ascii="Times New Roman" w:hAnsi="Times New Roman" w:cs="Times New Roman"/>
            <w:sz w:val="20"/>
            <w:szCs w:val="20"/>
          </w:rPr>
          <w:delText xml:space="preserve">community </w:delText>
        </w:r>
      </w:del>
      <w:r w:rsidRPr="00B43826">
        <w:rPr>
          <w:rFonts w:ascii="Times New Roman" w:hAnsi="Times New Roman" w:cs="Times New Roman"/>
          <w:sz w:val="20"/>
          <w:szCs w:val="20"/>
        </w:rPr>
        <w:t xml:space="preserve">differed from that of its initial displacement and has yet to fully return to the fishless basin of attraction exhibited by Snowflake and Pipit. </w:t>
      </w:r>
      <w:commentRangeStart w:id="319"/>
      <w:r w:rsidRPr="00B43826">
        <w:rPr>
          <w:rFonts w:ascii="Times New Roman" w:hAnsi="Times New Roman" w:cs="Times New Roman"/>
          <w:sz w:val="20"/>
          <w:szCs w:val="20"/>
        </w:rPr>
        <w:t>This lag in recovery highlights the potential for hysteresis (</w:t>
      </w:r>
      <w:r w:rsidR="007E480E" w:rsidRPr="00B43826">
        <w:rPr>
          <w:rFonts w:ascii="Times New Roman" w:hAnsi="Times New Roman" w:cs="Times New Roman"/>
          <w:sz w:val="20"/>
          <w:szCs w:val="20"/>
        </w:rPr>
        <w:t>i.e.,</w:t>
      </w:r>
      <w:r w:rsidRPr="00B43826">
        <w:rPr>
          <w:rFonts w:ascii="Times New Roman" w:hAnsi="Times New Roman" w:cs="Times New Roman"/>
          <w:sz w:val="20"/>
          <w:szCs w:val="20"/>
        </w:rPr>
        <w:t xml:space="preserve"> unexpected events or their </w:t>
      </w:r>
      <w:r w:rsidRPr="00B43826">
        <w:rPr>
          <w:rFonts w:ascii="Times New Roman" w:hAnsi="Times New Roman" w:cs="Times New Roman"/>
          <w:sz w:val="20"/>
          <w:szCs w:val="20"/>
        </w:rPr>
        <w:lastRenderedPageBreak/>
        <w:t>legacy effects) to occur during similar lake restorations</w:t>
      </w:r>
      <w:commentRangeEnd w:id="319"/>
      <w:r w:rsidR="00E80A47">
        <w:rPr>
          <w:rStyle w:val="CommentReference"/>
        </w:rPr>
        <w:commentReference w:id="319"/>
      </w:r>
      <w:r w:rsidRPr="00B43826">
        <w:rPr>
          <w:rFonts w:ascii="Times New Roman" w:hAnsi="Times New Roman" w:cs="Times New Roman"/>
          <w:sz w:val="20"/>
          <w:szCs w:val="20"/>
        </w:rPr>
        <w:t xml:space="preserve">. Here, our findings showed that selective processes likely differed between the stocking and recovery periods, namely size-selection for more conspicuous prey by introduced fish was so pronounced, </w:t>
      </w:r>
      <w:r w:rsidR="00A5387E" w:rsidRPr="00B43826">
        <w:rPr>
          <w:rFonts w:ascii="Times New Roman" w:hAnsi="Times New Roman" w:cs="Times New Roman"/>
          <w:sz w:val="20"/>
          <w:szCs w:val="20"/>
        </w:rPr>
        <w:t xml:space="preserve">that </w:t>
      </w:r>
      <w:r w:rsidRPr="00B43826">
        <w:rPr>
          <w:rFonts w:ascii="Times New Roman" w:hAnsi="Times New Roman" w:cs="Times New Roman"/>
          <w:sz w:val="20"/>
          <w:szCs w:val="20"/>
        </w:rPr>
        <w:t xml:space="preserve">they trigged regime shifts to dominance by functionally distinct, smaller zooplankton species. This state persists until extirpated taxa were able to recolonize and refresh the food web under renewed fishless conditions via gill-netting or natural decline. </w:t>
      </w:r>
      <w:commentRangeStart w:id="320"/>
      <w:r w:rsidRPr="00B43826">
        <w:rPr>
          <w:rFonts w:ascii="Times New Roman" w:hAnsi="Times New Roman" w:cs="Times New Roman"/>
          <w:sz w:val="20"/>
          <w:szCs w:val="20"/>
        </w:rPr>
        <w:t>Compared to natural fish populations, stocked fish cause significant destabilization of the fish present regime of naïve zooplankton community function long after their introduction</w:t>
      </w:r>
      <w:commentRangeEnd w:id="320"/>
      <w:r w:rsidR="00E80A47">
        <w:rPr>
          <w:rStyle w:val="CommentReference"/>
        </w:rPr>
        <w:commentReference w:id="320"/>
      </w:r>
      <w:r w:rsidRPr="00B43826">
        <w:rPr>
          <w:rFonts w:ascii="Times New Roman" w:hAnsi="Times New Roman" w:cs="Times New Roman"/>
          <w:sz w:val="20"/>
          <w:szCs w:val="20"/>
        </w:rPr>
        <w:t xml:space="preserve">. Despite being generally stable, Harrison Lake did show a gradual directional trajectory and declining </w:t>
      </w:r>
      <w:r w:rsidR="00FD7A23" w:rsidRPr="00B43826">
        <w:rPr>
          <w:rFonts w:ascii="Times New Roman" w:hAnsi="Times New Roman" w:cs="Times New Roman"/>
          <w:sz w:val="20"/>
          <w:szCs w:val="20"/>
        </w:rPr>
        <w:t>average</w:t>
      </w:r>
      <w:r w:rsidRPr="00B43826">
        <w:rPr>
          <w:rFonts w:ascii="Times New Roman" w:hAnsi="Times New Roman" w:cs="Times New Roman"/>
          <w:sz w:val="20"/>
          <w:szCs w:val="20"/>
        </w:rPr>
        <w:t xml:space="preserve"> zooplankton biomass, possibly reflecting the five-fold increase in Bull Trout abundance that had occurred since implementation of strict catch-release regulations in 1980 (Parker et al. 2007).</w:t>
      </w:r>
      <w:bookmarkEnd w:id="310"/>
    </w:p>
    <w:p w14:paraId="594225F0" w14:textId="77777777" w:rsidR="009C76C9" w:rsidRPr="00B43826" w:rsidRDefault="009C76C9" w:rsidP="009C76C9">
      <w:pPr>
        <w:spacing w:after="0" w:line="480" w:lineRule="auto"/>
        <w:rPr>
          <w:rFonts w:ascii="Times New Roman" w:hAnsi="Times New Roman" w:cs="Times New Roman"/>
          <w:sz w:val="20"/>
          <w:szCs w:val="20"/>
        </w:rPr>
      </w:pPr>
    </w:p>
    <w:p w14:paraId="59B64C11" w14:textId="77777777" w:rsidR="000B1088" w:rsidRPr="00B43826" w:rsidRDefault="000B1088" w:rsidP="001132B4">
      <w:pPr>
        <w:spacing w:after="0" w:line="480" w:lineRule="auto"/>
        <w:rPr>
          <w:rFonts w:ascii="Times New Roman" w:hAnsi="Times New Roman" w:cs="Times New Roman"/>
          <w:i/>
          <w:sz w:val="20"/>
          <w:szCs w:val="20"/>
        </w:rPr>
      </w:pPr>
      <w:r w:rsidRPr="00B43826">
        <w:rPr>
          <w:rFonts w:ascii="Times New Roman" w:hAnsi="Times New Roman" w:cs="Times New Roman"/>
          <w:i/>
          <w:sz w:val="20"/>
          <w:szCs w:val="20"/>
        </w:rPr>
        <w:t>Non-native Sportfish Destabilize Ecological Function</w:t>
      </w:r>
    </w:p>
    <w:p w14:paraId="419106E3" w14:textId="77777777" w:rsidR="000B1088" w:rsidRPr="00B43826" w:rsidRDefault="000B1088" w:rsidP="001132B4">
      <w:pPr>
        <w:spacing w:after="0" w:line="480" w:lineRule="auto"/>
        <w:ind w:firstLine="720"/>
        <w:rPr>
          <w:rFonts w:ascii="Times New Roman" w:hAnsi="Times New Roman" w:cs="Times New Roman"/>
          <w:sz w:val="20"/>
          <w:szCs w:val="20"/>
        </w:rPr>
      </w:pPr>
      <w:r w:rsidRPr="00B43826">
        <w:rPr>
          <w:rFonts w:ascii="Times New Roman" w:hAnsi="Times New Roman" w:cs="Times New Roman"/>
          <w:sz w:val="20"/>
          <w:szCs w:val="20"/>
        </w:rPr>
        <w:t xml:space="preserve">The most striking contrast of the study lakes involved the differing zooplankton communities of the post-fish trajectory of Pipit Lake and the native fish-present Harrison Lake, which together best explained the primary NMDS axis. </w:t>
      </w:r>
      <w:bookmarkStart w:id="321" w:name="_Hlk4510950"/>
      <w:r w:rsidRPr="00B43826">
        <w:rPr>
          <w:rFonts w:ascii="Times New Roman" w:hAnsi="Times New Roman" w:cs="Times New Roman"/>
          <w:sz w:val="20"/>
          <w:szCs w:val="20"/>
        </w:rPr>
        <w:t>The relatively short oscillations that characterized the general trajectory of Harrison Lake in ordination space between 1977 to 2009 defined a stable basin of attraction for a native fish-inhabited state (Lamothe et al. 2019) that centers around the presence of cyclopoid copepods.</w:t>
      </w:r>
      <w:bookmarkEnd w:id="321"/>
      <w:r w:rsidRPr="00B43826">
        <w:rPr>
          <w:rFonts w:ascii="Times New Roman" w:hAnsi="Times New Roman" w:cs="Times New Roman"/>
          <w:sz w:val="20"/>
          <w:szCs w:val="20"/>
        </w:rPr>
        <w:t xml:space="preserve"> In contrast, the saltatory directional recovery of Pipit Lake to the opposite extreme of the x-axis after fish decline confirmed the existence of an equally stable fishless state. Here, tight clustering of the sampled years in ordination space centred around </w:t>
      </w:r>
      <w:r w:rsidRPr="00B43826">
        <w:rPr>
          <w:rFonts w:ascii="Times New Roman" w:hAnsi="Times New Roman" w:cs="Times New Roman"/>
          <w:i/>
          <w:sz w:val="20"/>
          <w:szCs w:val="20"/>
        </w:rPr>
        <w:t xml:space="preserve">H. arcticus </w:t>
      </w:r>
      <w:r w:rsidRPr="00B43826">
        <w:rPr>
          <w:rFonts w:ascii="Times New Roman" w:hAnsi="Times New Roman" w:cs="Times New Roman"/>
          <w:sz w:val="20"/>
          <w:szCs w:val="20"/>
        </w:rPr>
        <w:t xml:space="preserve">and </w:t>
      </w:r>
      <w:r w:rsidRPr="00B43826">
        <w:rPr>
          <w:rFonts w:ascii="Times New Roman" w:hAnsi="Times New Roman" w:cs="Times New Roman"/>
          <w:i/>
          <w:sz w:val="20"/>
          <w:szCs w:val="20"/>
        </w:rPr>
        <w:t>D. middendorffiana</w:t>
      </w:r>
      <w:r w:rsidRPr="00B43826">
        <w:rPr>
          <w:rFonts w:ascii="Times New Roman" w:hAnsi="Times New Roman" w:cs="Times New Roman"/>
          <w:sz w:val="20"/>
          <w:szCs w:val="20"/>
        </w:rPr>
        <w:t>, signif</w:t>
      </w:r>
      <w:r w:rsidR="00A5387E" w:rsidRPr="00B43826">
        <w:rPr>
          <w:rFonts w:ascii="Times New Roman" w:hAnsi="Times New Roman" w:cs="Times New Roman"/>
          <w:sz w:val="20"/>
          <w:szCs w:val="20"/>
        </w:rPr>
        <w:t>ies</w:t>
      </w:r>
      <w:r w:rsidRPr="00B43826">
        <w:rPr>
          <w:rFonts w:ascii="Times New Roman" w:hAnsi="Times New Roman" w:cs="Times New Roman"/>
          <w:sz w:val="20"/>
          <w:szCs w:val="20"/>
        </w:rPr>
        <w:t xml:space="preserve"> a basin of attraction for a fishless lake regime (Lamothe et al. 2019). </w:t>
      </w:r>
      <w:commentRangeStart w:id="322"/>
      <w:r w:rsidRPr="00B43826">
        <w:rPr>
          <w:rFonts w:ascii="Times New Roman" w:hAnsi="Times New Roman" w:cs="Times New Roman"/>
          <w:sz w:val="20"/>
          <w:szCs w:val="20"/>
        </w:rPr>
        <w:t>As such, our findings corroborate earlier reports by showing that Pipit Lake has stabilized to become representative of other naturally fishless lakes within the study area</w:t>
      </w:r>
      <w:commentRangeEnd w:id="322"/>
      <w:r w:rsidR="00F048DC">
        <w:rPr>
          <w:rStyle w:val="CommentReference"/>
        </w:rPr>
        <w:commentReference w:id="322"/>
      </w:r>
      <w:r w:rsidRPr="00B43826">
        <w:rPr>
          <w:rFonts w:ascii="Times New Roman" w:hAnsi="Times New Roman" w:cs="Times New Roman"/>
          <w:sz w:val="20"/>
          <w:szCs w:val="20"/>
        </w:rPr>
        <w:t xml:space="preserve"> (Parker et al. 1996</w:t>
      </w:r>
      <w:r w:rsidR="006B3690" w:rsidRPr="00B43826">
        <w:rPr>
          <w:rFonts w:ascii="Times New Roman" w:hAnsi="Times New Roman" w:cs="Times New Roman"/>
          <w:sz w:val="20"/>
          <w:szCs w:val="20"/>
        </w:rPr>
        <w:t>, 2001</w:t>
      </w:r>
      <w:r w:rsidRPr="00B43826">
        <w:rPr>
          <w:rFonts w:ascii="Times New Roman" w:hAnsi="Times New Roman" w:cs="Times New Roman"/>
          <w:sz w:val="20"/>
          <w:szCs w:val="20"/>
        </w:rPr>
        <w:t>; McNaught et al. 1999; Parker and Schindler 2006).</w:t>
      </w:r>
    </w:p>
    <w:p w14:paraId="73C1FCB7" w14:textId="6FCDF7BE" w:rsidR="000B1088" w:rsidRPr="00B43826" w:rsidRDefault="000B1088" w:rsidP="001132B4">
      <w:pPr>
        <w:spacing w:after="0" w:line="480" w:lineRule="auto"/>
        <w:ind w:firstLine="720"/>
        <w:rPr>
          <w:rFonts w:ascii="Times New Roman" w:hAnsi="Times New Roman" w:cs="Times New Roman"/>
          <w:sz w:val="20"/>
          <w:szCs w:val="20"/>
        </w:rPr>
      </w:pPr>
      <w:r w:rsidRPr="00B43826">
        <w:rPr>
          <w:rFonts w:ascii="Times New Roman" w:hAnsi="Times New Roman" w:cs="Times New Roman"/>
          <w:sz w:val="20"/>
          <w:szCs w:val="20"/>
        </w:rPr>
        <w:t xml:space="preserve">The lack of overlap between the </w:t>
      </w:r>
      <w:del w:id="323" w:author="Blake Stuparyk" w:date="2023-01-10T10:56:00Z">
        <w:r w:rsidRPr="00B43826" w:rsidDel="00F048DC">
          <w:rPr>
            <w:rFonts w:ascii="Times New Roman" w:hAnsi="Times New Roman" w:cs="Times New Roman"/>
            <w:sz w:val="20"/>
            <w:szCs w:val="20"/>
          </w:rPr>
          <w:delText xml:space="preserve">community trajectories of </w:delText>
        </w:r>
      </w:del>
      <w:r w:rsidRPr="00B43826">
        <w:rPr>
          <w:rFonts w:ascii="Times New Roman" w:hAnsi="Times New Roman" w:cs="Times New Roman"/>
          <w:sz w:val="20"/>
          <w:szCs w:val="20"/>
        </w:rPr>
        <w:t>fish-presen</w:t>
      </w:r>
      <w:ins w:id="324" w:author="Blake Stuparyk" w:date="2023-01-10T10:56:00Z">
        <w:r w:rsidR="00F048DC">
          <w:rPr>
            <w:rFonts w:ascii="Times New Roman" w:hAnsi="Times New Roman" w:cs="Times New Roman"/>
            <w:sz w:val="20"/>
            <w:szCs w:val="20"/>
          </w:rPr>
          <w:t xml:space="preserve">t </w:t>
        </w:r>
      </w:ins>
      <w:ins w:id="325" w:author="Blake Stuparyk" w:date="2023-01-10T10:57:00Z">
        <w:r w:rsidR="00F048DC">
          <w:rPr>
            <w:rFonts w:ascii="Times New Roman" w:hAnsi="Times New Roman" w:cs="Times New Roman"/>
            <w:sz w:val="20"/>
            <w:szCs w:val="20"/>
          </w:rPr>
          <w:t>communities</w:t>
        </w:r>
      </w:ins>
      <w:del w:id="326" w:author="Blake Stuparyk" w:date="2023-01-10T10:56:00Z">
        <w:r w:rsidRPr="00B43826" w:rsidDel="00F048DC">
          <w:rPr>
            <w:rFonts w:ascii="Times New Roman" w:hAnsi="Times New Roman" w:cs="Times New Roman"/>
            <w:sz w:val="20"/>
            <w:szCs w:val="20"/>
          </w:rPr>
          <w:delText>ce</w:delText>
        </w:r>
      </w:del>
      <w:r w:rsidRPr="00B43826">
        <w:rPr>
          <w:rFonts w:ascii="Times New Roman" w:hAnsi="Times New Roman" w:cs="Times New Roman"/>
          <w:sz w:val="20"/>
          <w:szCs w:val="20"/>
        </w:rPr>
        <w:t xml:space="preserve"> between stocked lakes and that of Harrison Lake supports how the impact of a novel predator on a prey community implicitly differs from that of a native predator (Loewen and Vinebrooke 2016). Our results also revealed that the introduction of non-native sportfish into fishless alpine lakes destabilizes prey communities both taxonomically and functionally, relative to those in the presence of a naturally reproductive native fish population. The fish present signatures of our stocked </w:t>
      </w:r>
      <w:commentRangeStart w:id="327"/>
      <w:r w:rsidRPr="00B43826">
        <w:rPr>
          <w:rFonts w:ascii="Times New Roman" w:hAnsi="Times New Roman" w:cs="Times New Roman"/>
          <w:sz w:val="20"/>
          <w:szCs w:val="20"/>
        </w:rPr>
        <w:t xml:space="preserve">lakes only transiently occupy similar community points to Harrison Lake, </w:t>
      </w:r>
      <w:commentRangeEnd w:id="327"/>
      <w:r w:rsidR="00F048DC">
        <w:rPr>
          <w:rStyle w:val="CommentReference"/>
        </w:rPr>
        <w:commentReference w:id="327"/>
      </w:r>
      <w:r w:rsidRPr="00B43826">
        <w:rPr>
          <w:rFonts w:ascii="Times New Roman" w:hAnsi="Times New Roman" w:cs="Times New Roman"/>
          <w:sz w:val="20"/>
          <w:szCs w:val="20"/>
        </w:rPr>
        <w:t xml:space="preserve">denoting the importance of local </w:t>
      </w:r>
      <w:r w:rsidRPr="00B43826">
        <w:rPr>
          <w:rFonts w:ascii="Times New Roman" w:hAnsi="Times New Roman" w:cs="Times New Roman"/>
          <w:sz w:val="20"/>
          <w:szCs w:val="20"/>
        </w:rPr>
        <w:lastRenderedPageBreak/>
        <w:t>adaptations by zooplankton to the presence of vertebrate predators and the importance species suppressions have on community stability (Loewen et al. 2018; Shanafelt and Loreau 2018; Lamothe et al. 2019). Zooplankton traits adapt and acclimate in generational exposure to stressors, gradually optimizing local species performance through energetic trade-offs (</w:t>
      </w:r>
      <w:r w:rsidR="000D5559" w:rsidRPr="00B43826">
        <w:rPr>
          <w:rFonts w:ascii="Times New Roman" w:hAnsi="Times New Roman" w:cs="Times New Roman"/>
          <w:sz w:val="20"/>
          <w:szCs w:val="20"/>
        </w:rPr>
        <w:t>Hébert</w:t>
      </w:r>
      <w:r w:rsidRPr="00B43826">
        <w:rPr>
          <w:rFonts w:ascii="Times New Roman" w:hAnsi="Times New Roman" w:cs="Times New Roman"/>
          <w:sz w:val="20"/>
          <w:szCs w:val="20"/>
        </w:rPr>
        <w:t xml:space="preserve"> et al. 2017). </w:t>
      </w:r>
    </w:p>
    <w:p w14:paraId="7408F8E8" w14:textId="77777777" w:rsidR="000B1088" w:rsidRDefault="000B1088" w:rsidP="001132B4">
      <w:pPr>
        <w:spacing w:after="0" w:line="480" w:lineRule="auto"/>
        <w:ind w:firstLine="720"/>
        <w:rPr>
          <w:rFonts w:ascii="Times New Roman" w:hAnsi="Times New Roman" w:cs="Times New Roman"/>
          <w:sz w:val="20"/>
          <w:szCs w:val="20"/>
        </w:rPr>
      </w:pPr>
      <w:r w:rsidRPr="00B43826">
        <w:rPr>
          <w:rFonts w:ascii="Times New Roman" w:hAnsi="Times New Roman" w:cs="Times New Roman"/>
          <w:sz w:val="20"/>
          <w:szCs w:val="20"/>
        </w:rPr>
        <w:t>RLQ analysis revealed fish predation upon gradients of size-selection and visual opacity principally drive the community assemblage and function</w:t>
      </w:r>
      <w:r w:rsidR="00A5387E" w:rsidRPr="00B43826">
        <w:rPr>
          <w:rFonts w:ascii="Times New Roman" w:hAnsi="Times New Roman" w:cs="Times New Roman"/>
          <w:sz w:val="20"/>
          <w:szCs w:val="20"/>
        </w:rPr>
        <w:t>al</w:t>
      </w:r>
      <w:r w:rsidRPr="00B43826">
        <w:rPr>
          <w:rFonts w:ascii="Times New Roman" w:hAnsi="Times New Roman" w:cs="Times New Roman"/>
          <w:sz w:val="20"/>
          <w:szCs w:val="20"/>
        </w:rPr>
        <w:t xml:space="preserve"> originality of alpine lakes, due to associations with other functional traits such as trophic group, feeding method, and motility. </w:t>
      </w:r>
      <w:commentRangeStart w:id="328"/>
      <w:r w:rsidRPr="00B43826">
        <w:rPr>
          <w:rFonts w:ascii="Times New Roman" w:hAnsi="Times New Roman" w:cs="Times New Roman"/>
          <w:sz w:val="20"/>
          <w:szCs w:val="20"/>
        </w:rPr>
        <w:t>Here, body size can be termed as a “master trait”</w:t>
      </w:r>
      <w:commentRangeEnd w:id="328"/>
      <w:r w:rsidR="00F048DC">
        <w:rPr>
          <w:rStyle w:val="CommentReference"/>
        </w:rPr>
        <w:commentReference w:id="328"/>
      </w:r>
      <w:r w:rsidRPr="00B43826">
        <w:rPr>
          <w:rFonts w:ascii="Times New Roman" w:hAnsi="Times New Roman" w:cs="Times New Roman"/>
          <w:sz w:val="20"/>
          <w:szCs w:val="20"/>
        </w:rPr>
        <w:t xml:space="preserve"> mediating the impacts of other functional traits that have broader functional implications from the community to ecosystem</w:t>
      </w:r>
      <w:r w:rsidR="00C105EE" w:rsidRPr="00B43826">
        <w:rPr>
          <w:rFonts w:ascii="Times New Roman" w:hAnsi="Times New Roman" w:cs="Times New Roman"/>
          <w:sz w:val="20"/>
          <w:szCs w:val="20"/>
        </w:rPr>
        <w:t xml:space="preserve"> </w:t>
      </w:r>
      <w:r w:rsidRPr="00B43826">
        <w:rPr>
          <w:rFonts w:ascii="Times New Roman" w:hAnsi="Times New Roman" w:cs="Times New Roman"/>
          <w:sz w:val="20"/>
          <w:szCs w:val="20"/>
        </w:rPr>
        <w:t xml:space="preserve">level (Brooks and Dodson 1965; Loewen et al. 2016; </w:t>
      </w:r>
      <w:r w:rsidR="006B3690" w:rsidRPr="00B43826">
        <w:rPr>
          <w:rFonts w:ascii="Times New Roman" w:hAnsi="Times New Roman" w:cs="Times New Roman"/>
          <w:sz w:val="20"/>
          <w:szCs w:val="20"/>
        </w:rPr>
        <w:t>Hébert et al. 2017</w:t>
      </w:r>
      <w:r w:rsidRPr="00B43826">
        <w:rPr>
          <w:rFonts w:ascii="Times New Roman" w:hAnsi="Times New Roman" w:cs="Times New Roman"/>
          <w:sz w:val="20"/>
          <w:szCs w:val="20"/>
        </w:rPr>
        <w:t xml:space="preserve">; Redmond et al. 2018). </w:t>
      </w:r>
      <w:commentRangeStart w:id="329"/>
      <w:r w:rsidRPr="00B43826">
        <w:rPr>
          <w:rFonts w:ascii="Times New Roman" w:hAnsi="Times New Roman" w:cs="Times New Roman"/>
          <w:sz w:val="20"/>
          <w:szCs w:val="20"/>
        </w:rPr>
        <w:t>The intense predation pressure exerted by such novel predators on initially abundant prey species can result in erratic shifts towards other functionally distinct species (</w:t>
      </w:r>
      <w:r w:rsidR="000D5559" w:rsidRPr="00B43826">
        <w:rPr>
          <w:rFonts w:ascii="Times New Roman" w:hAnsi="Times New Roman" w:cs="Times New Roman"/>
          <w:sz w:val="20"/>
          <w:szCs w:val="20"/>
        </w:rPr>
        <w:t>Hébert</w:t>
      </w:r>
      <w:r w:rsidRPr="00B43826">
        <w:rPr>
          <w:rFonts w:ascii="Times New Roman" w:hAnsi="Times New Roman" w:cs="Times New Roman"/>
          <w:sz w:val="20"/>
          <w:szCs w:val="20"/>
        </w:rPr>
        <w:t xml:space="preserve"> et al. 201</w:t>
      </w:r>
      <w:r w:rsidR="006B3690" w:rsidRPr="00B43826">
        <w:rPr>
          <w:rFonts w:ascii="Times New Roman" w:hAnsi="Times New Roman" w:cs="Times New Roman"/>
          <w:sz w:val="20"/>
          <w:szCs w:val="20"/>
        </w:rPr>
        <w:t>7</w:t>
      </w:r>
      <w:r w:rsidRPr="00B43826">
        <w:rPr>
          <w:rFonts w:ascii="Times New Roman" w:hAnsi="Times New Roman" w:cs="Times New Roman"/>
          <w:sz w:val="20"/>
          <w:szCs w:val="20"/>
        </w:rPr>
        <w:t>). These differences in species trait expression, as well as predator-prey cycles between fish and individual zooplankton species, lead to novel direct and indirect interactions among zooplankton populations that can destabilize communities by lowering their resistance and resilience</w:t>
      </w:r>
      <w:commentRangeEnd w:id="329"/>
      <w:r w:rsidR="00495D1E">
        <w:rPr>
          <w:rStyle w:val="CommentReference"/>
        </w:rPr>
        <w:commentReference w:id="329"/>
      </w:r>
      <w:r w:rsidRPr="00B43826">
        <w:rPr>
          <w:rFonts w:ascii="Times New Roman" w:hAnsi="Times New Roman" w:cs="Times New Roman"/>
          <w:sz w:val="20"/>
          <w:szCs w:val="20"/>
        </w:rPr>
        <w:t xml:space="preserve"> (Shanafelt and Loreau 2018; Lamothe et al. 2019). By functional trait RLQ, Redmond et al. (2018) also similarly emphasized the lack of functionally redundant species co-occurring in high elevation lakes, signifying strong niche competitions at both regional and local scales (</w:t>
      </w:r>
      <w:r w:rsidRPr="00B43826">
        <w:rPr>
          <w:rFonts w:ascii="Times New Roman" w:eastAsia="Calibri" w:hAnsi="Times New Roman" w:cs="Times New Roman"/>
          <w:sz w:val="20"/>
          <w:szCs w:val="20"/>
        </w:rPr>
        <w:t>Mouillot et al. 2013;</w:t>
      </w:r>
      <w:r w:rsidRPr="00B43826">
        <w:rPr>
          <w:rFonts w:ascii="Times New Roman" w:hAnsi="Times New Roman" w:cs="Times New Roman"/>
          <w:sz w:val="20"/>
          <w:szCs w:val="20"/>
        </w:rPr>
        <w:t xml:space="preserve"> Redmond et al. 2018). </w:t>
      </w:r>
    </w:p>
    <w:p w14:paraId="1741C303" w14:textId="77777777" w:rsidR="009C76C9" w:rsidRPr="00B43826" w:rsidRDefault="009C76C9" w:rsidP="009C76C9">
      <w:pPr>
        <w:spacing w:after="0" w:line="480" w:lineRule="auto"/>
        <w:rPr>
          <w:rFonts w:ascii="Times New Roman" w:hAnsi="Times New Roman" w:cs="Times New Roman"/>
          <w:sz w:val="20"/>
          <w:szCs w:val="20"/>
        </w:rPr>
      </w:pPr>
    </w:p>
    <w:p w14:paraId="50E2FEC4" w14:textId="77777777" w:rsidR="000B1088" w:rsidRPr="00B43826" w:rsidRDefault="000B1088" w:rsidP="001132B4">
      <w:pPr>
        <w:spacing w:after="0" w:line="480" w:lineRule="auto"/>
        <w:rPr>
          <w:rFonts w:ascii="Times New Roman" w:hAnsi="Times New Roman" w:cs="Times New Roman"/>
          <w:i/>
          <w:sz w:val="20"/>
          <w:szCs w:val="20"/>
        </w:rPr>
      </w:pPr>
      <w:r w:rsidRPr="00B43826">
        <w:rPr>
          <w:rFonts w:ascii="Times New Roman" w:hAnsi="Times New Roman" w:cs="Times New Roman"/>
          <w:i/>
          <w:sz w:val="20"/>
          <w:szCs w:val="20"/>
        </w:rPr>
        <w:t>Recovery after Gill-netting vs Natural Fish Decline</w:t>
      </w:r>
    </w:p>
    <w:p w14:paraId="2F547348" w14:textId="3F76F733" w:rsidR="000B1088" w:rsidRDefault="000B1088" w:rsidP="001132B4">
      <w:pPr>
        <w:spacing w:after="0" w:line="480" w:lineRule="auto"/>
        <w:ind w:firstLine="720"/>
        <w:rPr>
          <w:rFonts w:ascii="Times New Roman" w:hAnsi="Times New Roman" w:cs="Times New Roman"/>
          <w:sz w:val="20"/>
          <w:szCs w:val="20"/>
        </w:rPr>
      </w:pPr>
      <w:bookmarkStart w:id="330" w:name="_Hlk4515187"/>
      <w:proofErr w:type="gramStart"/>
      <w:r w:rsidRPr="00B43826">
        <w:rPr>
          <w:rFonts w:ascii="Times New Roman" w:hAnsi="Times New Roman" w:cs="Times New Roman"/>
          <w:sz w:val="20"/>
          <w:szCs w:val="20"/>
        </w:rPr>
        <w:t>Gill-netting</w:t>
      </w:r>
      <w:proofErr w:type="gramEnd"/>
      <w:r w:rsidRPr="00B43826">
        <w:rPr>
          <w:rFonts w:ascii="Times New Roman" w:hAnsi="Times New Roman" w:cs="Times New Roman"/>
          <w:sz w:val="20"/>
          <w:szCs w:val="20"/>
        </w:rPr>
        <w:t xml:space="preserve"> of introduced sportfish in Bighorn Lake did not accelerate taxonomic recovery of the zooplankton community, having yet to make a complete recovery like those of Pipit Lake or Snowflake Lake.</w:t>
      </w:r>
      <w:bookmarkEnd w:id="330"/>
      <w:r w:rsidRPr="00B43826">
        <w:rPr>
          <w:rFonts w:ascii="Times New Roman" w:hAnsi="Times New Roman" w:cs="Times New Roman"/>
          <w:sz w:val="20"/>
          <w:szCs w:val="20"/>
        </w:rPr>
        <w:t xml:space="preserve"> Nevertheless, </w:t>
      </w:r>
      <w:proofErr w:type="gramStart"/>
      <w:r w:rsidRPr="00B43826">
        <w:rPr>
          <w:rFonts w:ascii="Times New Roman" w:hAnsi="Times New Roman" w:cs="Times New Roman"/>
          <w:sz w:val="20"/>
          <w:szCs w:val="20"/>
        </w:rPr>
        <w:t>gill-netting</w:t>
      </w:r>
      <w:proofErr w:type="gramEnd"/>
      <w:r w:rsidRPr="00B43826">
        <w:rPr>
          <w:rFonts w:ascii="Times New Roman" w:hAnsi="Times New Roman" w:cs="Times New Roman"/>
          <w:sz w:val="20"/>
          <w:szCs w:val="20"/>
        </w:rPr>
        <w:t xml:space="preserve"> (active management) did enable saltatory directional recovery with the potential to trend towards the basin of attraction that characterizes a fishless alpine state, best characterized as a </w:t>
      </w:r>
      <w:r w:rsidR="00C122DE" w:rsidRPr="00B43826">
        <w:rPr>
          <w:rFonts w:ascii="Times New Roman" w:hAnsi="Times New Roman" w:cs="Times New Roman"/>
          <w:sz w:val="20"/>
          <w:szCs w:val="20"/>
        </w:rPr>
        <w:t>h</w:t>
      </w:r>
      <w:r w:rsidRPr="00B43826">
        <w:rPr>
          <w:rFonts w:ascii="Times New Roman" w:hAnsi="Times New Roman" w:cs="Times New Roman"/>
          <w:sz w:val="20"/>
          <w:szCs w:val="20"/>
        </w:rPr>
        <w:t>ysteresis recovery trajectory (Lamothe et al. 2019). Such recoveries travel unique paths to full recovery due to legacy effects of fish presence lowering thresholds to alternative, non-targeted community states (Lamothe et al. 2019). Bighorn Lake stands apart from the other restored lakes, as its stocked fish population reproduced and persisted for longer than Snowflake or Pipit, making it unlikely</w:t>
      </w:r>
      <w:r w:rsidR="00A5387E" w:rsidRPr="00B43826">
        <w:rPr>
          <w:rFonts w:ascii="Times New Roman" w:hAnsi="Times New Roman" w:cs="Times New Roman"/>
          <w:sz w:val="20"/>
          <w:szCs w:val="20"/>
        </w:rPr>
        <w:t xml:space="preserve"> that</w:t>
      </w:r>
      <w:r w:rsidRPr="00B43826">
        <w:rPr>
          <w:rFonts w:ascii="Times New Roman" w:hAnsi="Times New Roman" w:cs="Times New Roman"/>
          <w:sz w:val="20"/>
          <w:szCs w:val="20"/>
        </w:rPr>
        <w:t xml:space="preserve"> any diapausing eggs survived the 35-year occupation of fish, </w:t>
      </w:r>
      <w:del w:id="331" w:author="Blake Stuparyk" w:date="2023-01-10T11:03:00Z">
        <w:r w:rsidRPr="00B43826" w:rsidDel="00495D1E">
          <w:rPr>
            <w:rFonts w:ascii="Times New Roman" w:hAnsi="Times New Roman" w:cs="Times New Roman"/>
            <w:sz w:val="20"/>
            <w:szCs w:val="20"/>
          </w:rPr>
          <w:delText>signifying</w:delText>
        </w:r>
      </w:del>
      <w:ins w:id="332" w:author="Blake Stuparyk" w:date="2023-01-10T11:03:00Z">
        <w:r w:rsidR="00495D1E" w:rsidRPr="00B43826">
          <w:rPr>
            <w:rFonts w:ascii="Times New Roman" w:hAnsi="Times New Roman" w:cs="Times New Roman"/>
            <w:sz w:val="20"/>
            <w:szCs w:val="20"/>
          </w:rPr>
          <w:t>suggesting</w:t>
        </w:r>
      </w:ins>
      <w:r w:rsidRPr="00B43826">
        <w:rPr>
          <w:rFonts w:ascii="Times New Roman" w:hAnsi="Times New Roman" w:cs="Times New Roman"/>
          <w:sz w:val="20"/>
          <w:szCs w:val="20"/>
        </w:rPr>
        <w:t xml:space="preserve"> </w:t>
      </w:r>
      <w:del w:id="333" w:author="Blake Stuparyk" w:date="2023-01-10T11:03:00Z">
        <w:r w:rsidRPr="00B43826" w:rsidDel="00495D1E">
          <w:rPr>
            <w:rFonts w:ascii="Times New Roman" w:hAnsi="Times New Roman" w:cs="Times New Roman"/>
            <w:sz w:val="20"/>
            <w:szCs w:val="20"/>
          </w:rPr>
          <w:delText>a</w:delText>
        </w:r>
      </w:del>
      <w:r w:rsidRPr="00B43826">
        <w:rPr>
          <w:rFonts w:ascii="Times New Roman" w:hAnsi="Times New Roman" w:cs="Times New Roman"/>
          <w:sz w:val="20"/>
          <w:szCs w:val="20"/>
        </w:rPr>
        <w:t xml:space="preserve"> total extirpation (Parker 2001; Knapp and Sarnelle 2008). Further, natural emergence and immigration events of large, obligately sexual zooplankton in alpine lakes often fail to re-establish populations after </w:t>
      </w:r>
      <w:r w:rsidRPr="00B43826">
        <w:rPr>
          <w:rFonts w:ascii="Times New Roman" w:hAnsi="Times New Roman" w:cs="Times New Roman"/>
          <w:sz w:val="20"/>
          <w:szCs w:val="20"/>
        </w:rPr>
        <w:lastRenderedPageBreak/>
        <w:t xml:space="preserve">release from top-down control by fish (Kramer et al. 2008; Loewen et al. 2018). Such species struggle to find mates under conditions of low abundance, shifting emergence cues, and competitive release of mesopredators impeding functional recovery via the Allee effect (Kramer 2008; Dupuis and Hann 2009; Tiberti 2018). These speciation filters are increasingly tricky for </w:t>
      </w:r>
      <w:r w:rsidRPr="00B43826">
        <w:rPr>
          <w:rFonts w:ascii="Times New Roman" w:hAnsi="Times New Roman" w:cs="Times New Roman"/>
          <w:i/>
          <w:sz w:val="20"/>
          <w:szCs w:val="20"/>
        </w:rPr>
        <w:t xml:space="preserve">H. arcticus </w:t>
      </w:r>
      <w:r w:rsidRPr="00B43826">
        <w:rPr>
          <w:rFonts w:ascii="Times New Roman" w:hAnsi="Times New Roman" w:cs="Times New Roman"/>
          <w:sz w:val="20"/>
          <w:szCs w:val="20"/>
        </w:rPr>
        <w:t xml:space="preserve">who are climatically sensitive obligate sexual reproducers and may have been eradicated immediately upon emergence or before copulation (Parker et al. 2001). </w:t>
      </w:r>
      <w:r w:rsidRPr="005E587A">
        <w:rPr>
          <w:rFonts w:ascii="Times New Roman" w:hAnsi="Times New Roman" w:cs="Times New Roman"/>
          <w:sz w:val="20"/>
          <w:szCs w:val="20"/>
          <w:highlight w:val="yellow"/>
          <w:rPrChange w:id="334" w:author="Blake Stuparyk" w:date="2023-01-10T11:05:00Z">
            <w:rPr>
              <w:rFonts w:ascii="Times New Roman" w:hAnsi="Times New Roman" w:cs="Times New Roman"/>
              <w:sz w:val="20"/>
              <w:szCs w:val="20"/>
            </w:rPr>
          </w:rPrChange>
        </w:rPr>
        <w:t>These results suggest that while active fish removals may not accelerate recovery in alpine environments, they do erode thresholds to recovery.</w:t>
      </w:r>
    </w:p>
    <w:p w14:paraId="55D74EF9" w14:textId="77777777" w:rsidR="009C76C9" w:rsidRPr="00B43826" w:rsidRDefault="009C76C9" w:rsidP="009C76C9">
      <w:pPr>
        <w:spacing w:after="0" w:line="480" w:lineRule="auto"/>
        <w:rPr>
          <w:rFonts w:ascii="Times New Roman" w:hAnsi="Times New Roman" w:cs="Times New Roman"/>
          <w:sz w:val="20"/>
          <w:szCs w:val="20"/>
        </w:rPr>
      </w:pPr>
    </w:p>
    <w:p w14:paraId="3FFD7AAD" w14:textId="77777777" w:rsidR="000B1088" w:rsidRPr="00B43826" w:rsidRDefault="000B1088" w:rsidP="001132B4">
      <w:pPr>
        <w:spacing w:after="0" w:line="480" w:lineRule="auto"/>
        <w:rPr>
          <w:rFonts w:ascii="Times New Roman" w:hAnsi="Times New Roman" w:cs="Times New Roman"/>
          <w:i/>
          <w:sz w:val="20"/>
          <w:szCs w:val="20"/>
        </w:rPr>
      </w:pPr>
      <w:r w:rsidRPr="00B43826">
        <w:rPr>
          <w:rFonts w:ascii="Times New Roman" w:hAnsi="Times New Roman" w:cs="Times New Roman"/>
          <w:i/>
          <w:sz w:val="20"/>
          <w:szCs w:val="20"/>
        </w:rPr>
        <w:t>Extirpated Species Reintroductions</w:t>
      </w:r>
      <w:r w:rsidRPr="00B43826">
        <w:rPr>
          <w:rFonts w:ascii="Times New Roman" w:hAnsi="Times New Roman" w:cs="Times New Roman"/>
          <w:sz w:val="20"/>
          <w:szCs w:val="20"/>
        </w:rPr>
        <w:t xml:space="preserve"> </w:t>
      </w:r>
    </w:p>
    <w:p w14:paraId="7A581EFA" w14:textId="4D9AF8BD" w:rsidR="000B1088" w:rsidRPr="00B43826" w:rsidRDefault="000B1088" w:rsidP="001132B4">
      <w:pPr>
        <w:spacing w:after="0" w:line="480" w:lineRule="auto"/>
        <w:ind w:firstLine="720"/>
        <w:rPr>
          <w:rFonts w:ascii="Times New Roman" w:hAnsi="Times New Roman" w:cs="Times New Roman"/>
          <w:sz w:val="20"/>
          <w:szCs w:val="20"/>
        </w:rPr>
      </w:pPr>
      <w:r w:rsidRPr="00B43826">
        <w:rPr>
          <w:rFonts w:ascii="Times New Roman" w:hAnsi="Times New Roman" w:cs="Times New Roman"/>
          <w:sz w:val="20"/>
          <w:szCs w:val="20"/>
        </w:rPr>
        <w:t xml:space="preserve">Our results also revealed a small persistent </w:t>
      </w:r>
      <w:r w:rsidR="00C105EE" w:rsidRPr="00B43826">
        <w:rPr>
          <w:rFonts w:ascii="Times New Roman" w:hAnsi="Times New Roman" w:cs="Times New Roman"/>
          <w:sz w:val="20"/>
          <w:szCs w:val="20"/>
        </w:rPr>
        <w:t>re-establishment</w:t>
      </w:r>
      <w:r w:rsidRPr="00B43826">
        <w:rPr>
          <w:rFonts w:ascii="Times New Roman" w:hAnsi="Times New Roman" w:cs="Times New Roman"/>
          <w:sz w:val="20"/>
          <w:szCs w:val="20"/>
        </w:rPr>
        <w:t xml:space="preserve"> of </w:t>
      </w:r>
      <w:r w:rsidRPr="00B43826">
        <w:rPr>
          <w:rFonts w:ascii="Times New Roman" w:hAnsi="Times New Roman" w:cs="Times New Roman"/>
          <w:i/>
          <w:sz w:val="20"/>
          <w:szCs w:val="20"/>
        </w:rPr>
        <w:t xml:space="preserve">H. arcticus </w:t>
      </w:r>
      <w:r w:rsidRPr="00B43826">
        <w:rPr>
          <w:rFonts w:ascii="Times New Roman" w:hAnsi="Times New Roman" w:cs="Times New Roman"/>
          <w:sz w:val="20"/>
          <w:szCs w:val="20"/>
        </w:rPr>
        <w:t xml:space="preserve">in Bighorn Lake since 2003, without the need for deliberate restocking, an event previously thought not possible in either this lake or Snowflake Lake (Parker et al. 2001). </w:t>
      </w:r>
      <w:commentRangeStart w:id="335"/>
      <w:r w:rsidRPr="00B43826">
        <w:rPr>
          <w:rFonts w:ascii="Times New Roman" w:hAnsi="Times New Roman" w:cs="Times New Roman"/>
          <w:sz w:val="20"/>
          <w:szCs w:val="20"/>
        </w:rPr>
        <w:t xml:space="preserve">As such we are drawn to consider if reintroduction of extirpated species alone </w:t>
      </w:r>
      <w:del w:id="336" w:author="Blake Stuparyk" w:date="2023-01-10T11:07:00Z">
        <w:r w:rsidRPr="00B43826" w:rsidDel="005E587A">
          <w:rPr>
            <w:rFonts w:ascii="Times New Roman" w:hAnsi="Times New Roman" w:cs="Times New Roman"/>
            <w:sz w:val="20"/>
            <w:szCs w:val="20"/>
          </w:rPr>
          <w:delText>are</w:delText>
        </w:r>
      </w:del>
      <w:ins w:id="337" w:author="Blake Stuparyk" w:date="2023-01-10T11:07:00Z">
        <w:r w:rsidR="005E587A" w:rsidRPr="00B43826">
          <w:rPr>
            <w:rFonts w:ascii="Times New Roman" w:hAnsi="Times New Roman" w:cs="Times New Roman"/>
            <w:sz w:val="20"/>
            <w:szCs w:val="20"/>
          </w:rPr>
          <w:t>is</w:t>
        </w:r>
      </w:ins>
      <w:r w:rsidRPr="00B43826">
        <w:rPr>
          <w:rFonts w:ascii="Times New Roman" w:hAnsi="Times New Roman" w:cs="Times New Roman"/>
          <w:sz w:val="20"/>
          <w:szCs w:val="20"/>
        </w:rPr>
        <w:t xml:space="preserve"> of any benefit to lowering functional recovery resistance. </w:t>
      </w:r>
      <w:commentRangeEnd w:id="335"/>
      <w:r w:rsidR="00EE0D2E">
        <w:rPr>
          <w:rStyle w:val="CommentReference"/>
        </w:rPr>
        <w:commentReference w:id="335"/>
      </w:r>
      <w:r w:rsidRPr="00B43826">
        <w:rPr>
          <w:rFonts w:ascii="Times New Roman" w:hAnsi="Times New Roman" w:cs="Times New Roman"/>
          <w:sz w:val="20"/>
          <w:szCs w:val="20"/>
        </w:rPr>
        <w:t xml:space="preserve">In Snowflake Lake, the stocked fish population had persisted for approximately 25 years, limiting the chance for re-emergence by </w:t>
      </w:r>
      <w:r w:rsidRPr="00B43826">
        <w:rPr>
          <w:rFonts w:ascii="Times New Roman" w:hAnsi="Times New Roman" w:cs="Times New Roman"/>
          <w:i/>
          <w:sz w:val="20"/>
          <w:szCs w:val="20"/>
        </w:rPr>
        <w:t xml:space="preserve">H. arcticus </w:t>
      </w:r>
      <w:r w:rsidRPr="00B43826">
        <w:rPr>
          <w:rFonts w:ascii="Times New Roman" w:hAnsi="Times New Roman" w:cs="Times New Roman"/>
          <w:sz w:val="20"/>
          <w:szCs w:val="20"/>
        </w:rPr>
        <w:t xml:space="preserve">from resting egg structures (McNaught et al. 1999). The few </w:t>
      </w:r>
      <w:r w:rsidRPr="00B43826">
        <w:rPr>
          <w:rFonts w:ascii="Times New Roman" w:hAnsi="Times New Roman" w:cs="Times New Roman"/>
          <w:i/>
          <w:sz w:val="20"/>
          <w:szCs w:val="20"/>
        </w:rPr>
        <w:t xml:space="preserve">H. arcticus </w:t>
      </w:r>
      <w:r w:rsidRPr="00B43826">
        <w:rPr>
          <w:rFonts w:ascii="Times New Roman" w:hAnsi="Times New Roman" w:cs="Times New Roman"/>
          <w:sz w:val="20"/>
          <w:szCs w:val="20"/>
        </w:rPr>
        <w:t xml:space="preserve">eggs that may had remained viable in the sediment were also heavily predated by </w:t>
      </w:r>
      <w:r w:rsidRPr="00B43826">
        <w:rPr>
          <w:rFonts w:ascii="Times New Roman" w:hAnsi="Times New Roman" w:cs="Times New Roman"/>
          <w:i/>
          <w:sz w:val="20"/>
          <w:szCs w:val="20"/>
        </w:rPr>
        <w:t>Gammarus lacustris,</w:t>
      </w:r>
      <w:r w:rsidRPr="00B43826">
        <w:rPr>
          <w:rFonts w:ascii="Times New Roman" w:hAnsi="Times New Roman" w:cs="Times New Roman"/>
          <w:sz w:val="20"/>
          <w:szCs w:val="20"/>
        </w:rPr>
        <w:t xml:space="preserve"> which had been released from predation following the decline of the stocked fish population (Parker et al. 1996; McNaught 1999). In addition, high abundances of predatory cyclopoids persisted after fish decline, further suppressing re-establishment of </w:t>
      </w:r>
      <w:r w:rsidRPr="00B43826">
        <w:rPr>
          <w:rFonts w:ascii="Times New Roman" w:hAnsi="Times New Roman" w:cs="Times New Roman"/>
          <w:i/>
          <w:sz w:val="20"/>
          <w:szCs w:val="20"/>
        </w:rPr>
        <w:t xml:space="preserve">H. arcticus </w:t>
      </w:r>
      <w:r w:rsidRPr="00B43826">
        <w:rPr>
          <w:rFonts w:ascii="Times New Roman" w:hAnsi="Times New Roman" w:cs="Times New Roman"/>
          <w:sz w:val="20"/>
          <w:szCs w:val="20"/>
        </w:rPr>
        <w:t xml:space="preserve">or </w:t>
      </w:r>
      <w:r w:rsidRPr="00B43826">
        <w:rPr>
          <w:rFonts w:ascii="Times New Roman" w:hAnsi="Times New Roman" w:cs="Times New Roman"/>
          <w:i/>
          <w:sz w:val="20"/>
          <w:szCs w:val="20"/>
        </w:rPr>
        <w:t>D.</w:t>
      </w:r>
      <w:r w:rsidRPr="00B43826">
        <w:rPr>
          <w:rFonts w:ascii="Times New Roman" w:hAnsi="Times New Roman" w:cs="Times New Roman"/>
          <w:sz w:val="20"/>
          <w:szCs w:val="20"/>
        </w:rPr>
        <w:t xml:space="preserve"> </w:t>
      </w:r>
      <w:r w:rsidRPr="00B43826">
        <w:rPr>
          <w:rFonts w:ascii="Times New Roman" w:hAnsi="Times New Roman" w:cs="Times New Roman"/>
          <w:i/>
          <w:sz w:val="20"/>
          <w:szCs w:val="20"/>
        </w:rPr>
        <w:t>middendorffiana</w:t>
      </w:r>
      <w:r w:rsidRPr="00B43826">
        <w:rPr>
          <w:rFonts w:ascii="Times New Roman" w:hAnsi="Times New Roman" w:cs="Times New Roman"/>
          <w:sz w:val="20"/>
          <w:szCs w:val="20"/>
        </w:rPr>
        <w:t xml:space="preserve"> from sedimentary resting stages or dispersal from the regional species pool (Parker et al. 1996, McNaught et al. 1999). </w:t>
      </w:r>
    </w:p>
    <w:p w14:paraId="21A95EC0" w14:textId="77777777" w:rsidR="000B1088" w:rsidRDefault="000B1088" w:rsidP="001132B4">
      <w:pPr>
        <w:spacing w:after="0" w:line="480" w:lineRule="auto"/>
        <w:ind w:firstLine="720"/>
        <w:rPr>
          <w:rFonts w:ascii="Times New Roman" w:hAnsi="Times New Roman" w:cs="Times New Roman"/>
          <w:sz w:val="20"/>
          <w:szCs w:val="20"/>
        </w:rPr>
      </w:pPr>
      <w:r w:rsidRPr="00B43826">
        <w:rPr>
          <w:rFonts w:ascii="Times New Roman" w:hAnsi="Times New Roman" w:cs="Times New Roman"/>
          <w:sz w:val="20"/>
          <w:szCs w:val="20"/>
        </w:rPr>
        <w:t xml:space="preserve"> The pulse reintroduction of </w:t>
      </w:r>
      <w:r w:rsidRPr="00B43826">
        <w:rPr>
          <w:rFonts w:ascii="Times New Roman" w:hAnsi="Times New Roman" w:cs="Times New Roman"/>
          <w:i/>
          <w:sz w:val="20"/>
          <w:szCs w:val="20"/>
        </w:rPr>
        <w:t xml:space="preserve">H. arcticus </w:t>
      </w:r>
      <w:r w:rsidRPr="00B43826">
        <w:rPr>
          <w:rFonts w:ascii="Times New Roman" w:hAnsi="Times New Roman" w:cs="Times New Roman"/>
          <w:sz w:val="20"/>
          <w:szCs w:val="20"/>
        </w:rPr>
        <w:t xml:space="preserve">competitively excluded </w:t>
      </w:r>
      <w:r w:rsidRPr="00B43826">
        <w:rPr>
          <w:rFonts w:ascii="Times New Roman" w:hAnsi="Times New Roman" w:cs="Times New Roman"/>
          <w:i/>
          <w:sz w:val="20"/>
          <w:szCs w:val="20"/>
        </w:rPr>
        <w:t xml:space="preserve">Daphnia pulex, </w:t>
      </w:r>
      <w:r w:rsidRPr="00B43826">
        <w:rPr>
          <w:rFonts w:ascii="Times New Roman" w:hAnsi="Times New Roman" w:cs="Times New Roman"/>
          <w:sz w:val="20"/>
          <w:szCs w:val="20"/>
        </w:rPr>
        <w:t xml:space="preserve">and predatorily suppressed small cyclopoid populations (McNaught et al. 1999). This suppression of the smaller predatory copepods and elimination of competitive daphnids also enabled quicker re-establishment of </w:t>
      </w:r>
      <w:r w:rsidRPr="00B43826">
        <w:rPr>
          <w:rFonts w:ascii="Times New Roman" w:hAnsi="Times New Roman" w:cs="Times New Roman"/>
          <w:i/>
          <w:sz w:val="20"/>
          <w:szCs w:val="20"/>
        </w:rPr>
        <w:t>D. middendorffiana</w:t>
      </w:r>
      <w:r w:rsidRPr="00B43826">
        <w:rPr>
          <w:rFonts w:ascii="Times New Roman" w:hAnsi="Times New Roman" w:cs="Times New Roman"/>
          <w:sz w:val="20"/>
          <w:szCs w:val="20"/>
        </w:rPr>
        <w:t xml:space="preserve"> from natural dispersal. Many cladocerans disperse and colonize more efficiently than copepods in the absence of predators, due to clonal reproduction mostly releasing them from the Allee effect (Kramer et al. 2008; Loewen and Vinebrooke 2016). </w:t>
      </w:r>
      <w:commentRangeStart w:id="338"/>
      <w:r w:rsidRPr="00B43826">
        <w:rPr>
          <w:rFonts w:ascii="Times New Roman" w:hAnsi="Times New Roman" w:cs="Times New Roman"/>
          <w:sz w:val="20"/>
          <w:szCs w:val="20"/>
        </w:rPr>
        <w:t xml:space="preserve">The inoculation of </w:t>
      </w:r>
      <w:r w:rsidRPr="00B43826">
        <w:rPr>
          <w:rFonts w:ascii="Times New Roman" w:hAnsi="Times New Roman" w:cs="Times New Roman"/>
          <w:i/>
          <w:sz w:val="20"/>
          <w:szCs w:val="20"/>
        </w:rPr>
        <w:t xml:space="preserve">H. arcticus </w:t>
      </w:r>
      <w:r w:rsidRPr="00B43826">
        <w:rPr>
          <w:rFonts w:ascii="Times New Roman" w:hAnsi="Times New Roman" w:cs="Times New Roman"/>
          <w:sz w:val="20"/>
          <w:szCs w:val="20"/>
        </w:rPr>
        <w:t>triggered accelerated, directional recovery in Snowflake Lake.</w:t>
      </w:r>
      <w:commentRangeEnd w:id="338"/>
      <w:r w:rsidR="00EE0D2E">
        <w:rPr>
          <w:rStyle w:val="CommentReference"/>
        </w:rPr>
        <w:commentReference w:id="338"/>
      </w:r>
      <w:r w:rsidRPr="00B43826">
        <w:rPr>
          <w:rFonts w:ascii="Times New Roman" w:hAnsi="Times New Roman" w:cs="Times New Roman"/>
          <w:sz w:val="20"/>
          <w:szCs w:val="20"/>
        </w:rPr>
        <w:t xml:space="preserve"> Also, the consistent movement of the trajectory suggests the biological filters to </w:t>
      </w:r>
      <w:r w:rsidRPr="00B43826">
        <w:rPr>
          <w:rFonts w:ascii="Times New Roman" w:hAnsi="Times New Roman" w:cs="Times New Roman"/>
          <w:i/>
          <w:sz w:val="20"/>
          <w:szCs w:val="20"/>
        </w:rPr>
        <w:t>H arcticus</w:t>
      </w:r>
      <w:r w:rsidRPr="00B43826">
        <w:rPr>
          <w:rFonts w:ascii="Times New Roman" w:hAnsi="Times New Roman" w:cs="Times New Roman"/>
          <w:sz w:val="20"/>
          <w:szCs w:val="20"/>
        </w:rPr>
        <w:t xml:space="preserve">, and </w:t>
      </w:r>
      <w:r w:rsidRPr="00B43826">
        <w:rPr>
          <w:rFonts w:ascii="Times New Roman" w:hAnsi="Times New Roman" w:cs="Times New Roman"/>
          <w:i/>
          <w:sz w:val="20"/>
          <w:szCs w:val="20"/>
        </w:rPr>
        <w:t>D.</w:t>
      </w:r>
      <w:r w:rsidRPr="00B43826">
        <w:rPr>
          <w:rFonts w:ascii="Times New Roman" w:hAnsi="Times New Roman" w:cs="Times New Roman"/>
          <w:sz w:val="20"/>
          <w:szCs w:val="20"/>
        </w:rPr>
        <w:t xml:space="preserve"> </w:t>
      </w:r>
      <w:r w:rsidRPr="00B43826">
        <w:rPr>
          <w:rFonts w:ascii="Times New Roman" w:hAnsi="Times New Roman" w:cs="Times New Roman"/>
          <w:i/>
          <w:sz w:val="20"/>
          <w:szCs w:val="20"/>
        </w:rPr>
        <w:t>middendorffiana</w:t>
      </w:r>
      <w:r w:rsidRPr="00B43826">
        <w:rPr>
          <w:rFonts w:ascii="Times New Roman" w:hAnsi="Times New Roman" w:cs="Times New Roman"/>
          <w:sz w:val="20"/>
          <w:szCs w:val="20"/>
        </w:rPr>
        <w:t xml:space="preserve"> establishment was a threshold to community recovery, eroded by the artificial influx of calanoid omnivores (Parker and Schindler 2006; Lamothe et al. 2019). We conclude that reintroduction of </w:t>
      </w:r>
      <w:r w:rsidRPr="00B43826">
        <w:rPr>
          <w:rFonts w:ascii="Times New Roman" w:hAnsi="Times New Roman" w:cs="Times New Roman"/>
          <w:i/>
          <w:sz w:val="20"/>
          <w:szCs w:val="20"/>
        </w:rPr>
        <w:t xml:space="preserve">H. arcticus </w:t>
      </w:r>
      <w:r w:rsidRPr="00B43826">
        <w:rPr>
          <w:rFonts w:ascii="Times New Roman" w:hAnsi="Times New Roman" w:cs="Times New Roman"/>
          <w:sz w:val="20"/>
          <w:szCs w:val="20"/>
        </w:rPr>
        <w:t xml:space="preserve">to Snowflake Lake was </w:t>
      </w:r>
      <w:r w:rsidRPr="00B43826">
        <w:rPr>
          <w:rFonts w:ascii="Times New Roman" w:hAnsi="Times New Roman" w:cs="Times New Roman"/>
          <w:sz w:val="20"/>
          <w:szCs w:val="20"/>
        </w:rPr>
        <w:lastRenderedPageBreak/>
        <w:t xml:space="preserve">necessary to return to a fishless community state. Moreover, </w:t>
      </w:r>
      <w:r w:rsidRPr="00B43826">
        <w:rPr>
          <w:rFonts w:ascii="Times New Roman" w:hAnsi="Times New Roman" w:cs="Times New Roman"/>
          <w:i/>
          <w:sz w:val="20"/>
          <w:szCs w:val="20"/>
        </w:rPr>
        <w:t xml:space="preserve">H. arcticus </w:t>
      </w:r>
      <w:r w:rsidRPr="00B43826">
        <w:rPr>
          <w:rFonts w:ascii="Times New Roman" w:hAnsi="Times New Roman" w:cs="Times New Roman"/>
          <w:sz w:val="20"/>
          <w:szCs w:val="20"/>
        </w:rPr>
        <w:t>reintroduction accelerated recovery and promoted stability by opening niche space for the complimenting large-bodied zooplankton species, allowing recovery to the pre-fish state exemplified by Pipit Lake.</w:t>
      </w:r>
    </w:p>
    <w:p w14:paraId="79A49E06" w14:textId="77777777" w:rsidR="00BE6BCD" w:rsidRPr="00B43826" w:rsidRDefault="00BE6BCD" w:rsidP="00BE6BCD">
      <w:pPr>
        <w:spacing w:after="0" w:line="480" w:lineRule="auto"/>
        <w:rPr>
          <w:rFonts w:ascii="Times New Roman" w:hAnsi="Times New Roman" w:cs="Times New Roman"/>
          <w:sz w:val="20"/>
          <w:szCs w:val="20"/>
        </w:rPr>
      </w:pPr>
    </w:p>
    <w:p w14:paraId="3B4F47D0" w14:textId="77777777" w:rsidR="000B1088" w:rsidRPr="00B43826" w:rsidRDefault="008841F1" w:rsidP="001132B4">
      <w:pPr>
        <w:spacing w:after="0" w:line="480" w:lineRule="auto"/>
        <w:rPr>
          <w:rFonts w:ascii="Times New Roman" w:hAnsi="Times New Roman" w:cs="Times New Roman"/>
          <w:i/>
          <w:sz w:val="20"/>
          <w:szCs w:val="20"/>
        </w:rPr>
      </w:pPr>
      <w:commentRangeStart w:id="339"/>
      <w:r>
        <w:rPr>
          <w:rFonts w:ascii="Times New Roman" w:hAnsi="Times New Roman" w:cs="Times New Roman"/>
          <w:i/>
          <w:sz w:val="20"/>
          <w:szCs w:val="20"/>
        </w:rPr>
        <w:t>Community</w:t>
      </w:r>
      <w:r w:rsidR="000B1088" w:rsidRPr="00B43826">
        <w:rPr>
          <w:rFonts w:ascii="Times New Roman" w:hAnsi="Times New Roman" w:cs="Times New Roman"/>
          <w:i/>
          <w:sz w:val="20"/>
          <w:szCs w:val="20"/>
        </w:rPr>
        <w:t xml:space="preserve"> Biomass</w:t>
      </w:r>
      <w:commentRangeEnd w:id="339"/>
      <w:r w:rsidR="00A33CF6">
        <w:rPr>
          <w:rStyle w:val="CommentReference"/>
        </w:rPr>
        <w:commentReference w:id="339"/>
      </w:r>
    </w:p>
    <w:p w14:paraId="6B82C54F" w14:textId="77777777" w:rsidR="000B1088" w:rsidRPr="00B43826" w:rsidRDefault="000B1088" w:rsidP="001132B4">
      <w:pPr>
        <w:spacing w:after="0" w:line="480" w:lineRule="auto"/>
        <w:ind w:firstLine="720"/>
        <w:rPr>
          <w:rFonts w:ascii="Times New Roman" w:hAnsi="Times New Roman" w:cs="Times New Roman"/>
          <w:sz w:val="20"/>
          <w:szCs w:val="20"/>
        </w:rPr>
      </w:pPr>
      <w:r w:rsidRPr="00B43826">
        <w:rPr>
          <w:rFonts w:ascii="Times New Roman" w:hAnsi="Times New Roman" w:cs="Times New Roman"/>
          <w:sz w:val="20"/>
          <w:szCs w:val="20"/>
        </w:rPr>
        <w:t>A surprising result of our investigation of aggregate functional biomass is the loss experienced in Harrison Lake since the 1960s. This decline has likely been the result of community restructuring to smaller bodied, transparent cyclopoid species suffering from the Allee effect</w:t>
      </w:r>
      <w:r w:rsidR="008C3AE9" w:rsidRPr="00B43826">
        <w:rPr>
          <w:rFonts w:ascii="Times New Roman" w:hAnsi="Times New Roman" w:cs="Times New Roman"/>
          <w:sz w:val="20"/>
          <w:szCs w:val="20"/>
        </w:rPr>
        <w:t xml:space="preserve"> (Kramer et al. 2008)</w:t>
      </w:r>
      <w:r w:rsidRPr="00B43826">
        <w:rPr>
          <w:rFonts w:ascii="Times New Roman" w:hAnsi="Times New Roman" w:cs="Times New Roman"/>
          <w:sz w:val="20"/>
          <w:szCs w:val="20"/>
        </w:rPr>
        <w:t xml:space="preserve">. This restructuring and increased reproduction pressure are likely the result of a five-fold increase in the native </w:t>
      </w:r>
      <w:r w:rsidR="00F10CD6" w:rsidRPr="00B43826">
        <w:rPr>
          <w:rFonts w:ascii="Times New Roman" w:hAnsi="Times New Roman" w:cs="Times New Roman"/>
          <w:sz w:val="20"/>
          <w:szCs w:val="20"/>
        </w:rPr>
        <w:t>B</w:t>
      </w:r>
      <w:r w:rsidRPr="00B43826">
        <w:rPr>
          <w:rFonts w:ascii="Times New Roman" w:hAnsi="Times New Roman" w:cs="Times New Roman"/>
          <w:sz w:val="20"/>
          <w:szCs w:val="20"/>
        </w:rPr>
        <w:t xml:space="preserve">ull </w:t>
      </w:r>
      <w:r w:rsidR="00F10CD6" w:rsidRPr="00B43826">
        <w:rPr>
          <w:rFonts w:ascii="Times New Roman" w:hAnsi="Times New Roman" w:cs="Times New Roman"/>
          <w:sz w:val="20"/>
          <w:szCs w:val="20"/>
        </w:rPr>
        <w:t>T</w:t>
      </w:r>
      <w:r w:rsidRPr="00B43826">
        <w:rPr>
          <w:rFonts w:ascii="Times New Roman" w:hAnsi="Times New Roman" w:cs="Times New Roman"/>
          <w:sz w:val="20"/>
          <w:szCs w:val="20"/>
        </w:rPr>
        <w:t xml:space="preserve">rout population reported by Parker et al. (2007), after </w:t>
      </w:r>
      <w:r w:rsidR="0081656E" w:rsidRPr="00B43826">
        <w:rPr>
          <w:rFonts w:ascii="Times New Roman" w:hAnsi="Times New Roman" w:cs="Times New Roman"/>
          <w:sz w:val="20"/>
          <w:szCs w:val="20"/>
        </w:rPr>
        <w:t>closure</w:t>
      </w:r>
      <w:r w:rsidRPr="00B43826">
        <w:rPr>
          <w:rFonts w:ascii="Times New Roman" w:hAnsi="Times New Roman" w:cs="Times New Roman"/>
          <w:sz w:val="20"/>
          <w:szCs w:val="20"/>
        </w:rPr>
        <w:t xml:space="preserve"> </w:t>
      </w:r>
      <w:r w:rsidR="0081656E" w:rsidRPr="00B43826">
        <w:rPr>
          <w:rFonts w:ascii="Times New Roman" w:hAnsi="Times New Roman" w:cs="Times New Roman"/>
          <w:sz w:val="20"/>
          <w:szCs w:val="20"/>
        </w:rPr>
        <w:t xml:space="preserve">of the </w:t>
      </w:r>
      <w:r w:rsidR="00F10CD6" w:rsidRPr="00B43826">
        <w:rPr>
          <w:rFonts w:ascii="Times New Roman" w:hAnsi="Times New Roman" w:cs="Times New Roman"/>
          <w:sz w:val="20"/>
          <w:szCs w:val="20"/>
        </w:rPr>
        <w:t>nearest</w:t>
      </w:r>
      <w:r w:rsidRPr="00B43826">
        <w:rPr>
          <w:rFonts w:ascii="Times New Roman" w:hAnsi="Times New Roman" w:cs="Times New Roman"/>
          <w:sz w:val="20"/>
          <w:szCs w:val="20"/>
        </w:rPr>
        <w:t xml:space="preserve"> access road</w:t>
      </w:r>
      <w:r w:rsidR="0081656E" w:rsidRPr="00B43826">
        <w:rPr>
          <w:rFonts w:ascii="Times New Roman" w:hAnsi="Times New Roman" w:cs="Times New Roman"/>
          <w:sz w:val="20"/>
          <w:szCs w:val="20"/>
        </w:rPr>
        <w:t xml:space="preserve"> effectively </w:t>
      </w:r>
      <w:r w:rsidR="00F10CD6" w:rsidRPr="00B43826">
        <w:rPr>
          <w:rFonts w:ascii="Times New Roman" w:hAnsi="Times New Roman" w:cs="Times New Roman"/>
          <w:sz w:val="20"/>
          <w:szCs w:val="20"/>
        </w:rPr>
        <w:t>ceased</w:t>
      </w:r>
      <w:r w:rsidR="0081656E" w:rsidRPr="00B43826">
        <w:rPr>
          <w:rFonts w:ascii="Times New Roman" w:hAnsi="Times New Roman" w:cs="Times New Roman"/>
          <w:sz w:val="20"/>
          <w:szCs w:val="20"/>
        </w:rPr>
        <w:t xml:space="preserve"> fishing </w:t>
      </w:r>
      <w:r w:rsidR="00F10CD6" w:rsidRPr="00B43826">
        <w:rPr>
          <w:rFonts w:ascii="Times New Roman" w:hAnsi="Times New Roman" w:cs="Times New Roman"/>
          <w:sz w:val="20"/>
          <w:szCs w:val="20"/>
        </w:rPr>
        <w:t>activities</w:t>
      </w:r>
      <w:r w:rsidRPr="00B43826">
        <w:rPr>
          <w:rFonts w:ascii="Times New Roman" w:hAnsi="Times New Roman" w:cs="Times New Roman"/>
          <w:sz w:val="20"/>
          <w:szCs w:val="20"/>
        </w:rPr>
        <w:t xml:space="preserve"> in 1988. Wilhelm et al. (1999) suggest that Harrison Lake’s Bull Trout experience </w:t>
      </w:r>
      <w:r w:rsidRPr="00A33CF6">
        <w:rPr>
          <w:rFonts w:ascii="Times New Roman" w:hAnsi="Times New Roman" w:cs="Times New Roman"/>
          <w:sz w:val="20"/>
          <w:szCs w:val="20"/>
          <w:highlight w:val="yellow"/>
          <w:rPrChange w:id="340" w:author="Blake Stuparyk" w:date="2023-01-10T11:15:00Z">
            <w:rPr>
              <w:rFonts w:ascii="Times New Roman" w:hAnsi="Times New Roman" w:cs="Times New Roman"/>
              <w:sz w:val="20"/>
              <w:szCs w:val="20"/>
            </w:rPr>
          </w:rPrChange>
        </w:rPr>
        <w:t>high levels of intraspecific competition for food and unusually low levels of cannibalism</w:t>
      </w:r>
      <w:r w:rsidRPr="00B43826">
        <w:rPr>
          <w:rFonts w:ascii="Times New Roman" w:hAnsi="Times New Roman" w:cs="Times New Roman"/>
          <w:sz w:val="20"/>
          <w:szCs w:val="20"/>
        </w:rPr>
        <w:t xml:space="preserve">. The combination of reduced prey abundance, size, and unchecked population growth caused a </w:t>
      </w:r>
      <w:r w:rsidRPr="00A33CF6">
        <w:rPr>
          <w:rFonts w:ascii="Times New Roman" w:hAnsi="Times New Roman" w:cs="Times New Roman"/>
          <w:sz w:val="20"/>
          <w:szCs w:val="20"/>
          <w:highlight w:val="yellow"/>
          <w:rPrChange w:id="341" w:author="Blake Stuparyk" w:date="2023-01-10T11:15:00Z">
            <w:rPr>
              <w:rFonts w:ascii="Times New Roman" w:hAnsi="Times New Roman" w:cs="Times New Roman"/>
              <w:sz w:val="20"/>
              <w:szCs w:val="20"/>
            </w:rPr>
          </w:rPrChange>
        </w:rPr>
        <w:t>size shift to smaller Bull Trout as well, who predominantly are zoo-planktivorous</w:t>
      </w:r>
      <w:r w:rsidRPr="00B43826">
        <w:rPr>
          <w:rFonts w:ascii="Times New Roman" w:hAnsi="Times New Roman" w:cs="Times New Roman"/>
          <w:sz w:val="20"/>
          <w:szCs w:val="20"/>
        </w:rPr>
        <w:t xml:space="preserve"> (Wilhelm et al. 1999; Parker et al. 2007). This increased intraspecific competition for zooplankton prey gradually restructured </w:t>
      </w:r>
      <w:r w:rsidR="00436423" w:rsidRPr="00B43826">
        <w:rPr>
          <w:rFonts w:ascii="Times New Roman" w:hAnsi="Times New Roman" w:cs="Times New Roman"/>
          <w:sz w:val="20"/>
          <w:szCs w:val="20"/>
        </w:rPr>
        <w:t>the</w:t>
      </w:r>
      <w:r w:rsidRPr="00B43826">
        <w:rPr>
          <w:rFonts w:ascii="Times New Roman" w:hAnsi="Times New Roman" w:cs="Times New Roman"/>
          <w:sz w:val="20"/>
          <w:szCs w:val="20"/>
        </w:rPr>
        <w:t xml:space="preserve"> zooplankton community function towards amplified omnivory and reduced grazing, </w:t>
      </w:r>
      <w:r w:rsidR="00436423" w:rsidRPr="00B43826">
        <w:rPr>
          <w:rFonts w:ascii="Times New Roman" w:hAnsi="Times New Roman" w:cs="Times New Roman"/>
          <w:sz w:val="20"/>
          <w:szCs w:val="20"/>
        </w:rPr>
        <w:t xml:space="preserve">which </w:t>
      </w:r>
      <w:r w:rsidRPr="00B43826">
        <w:rPr>
          <w:rFonts w:ascii="Times New Roman" w:hAnsi="Times New Roman" w:cs="Times New Roman"/>
          <w:sz w:val="20"/>
          <w:szCs w:val="20"/>
        </w:rPr>
        <w:t xml:space="preserve">lowered overall water clarity (Wilhelm et al. 1999). </w:t>
      </w:r>
    </w:p>
    <w:p w14:paraId="12D8643C" w14:textId="77777777" w:rsidR="000B1088" w:rsidRDefault="000B1088" w:rsidP="001132B4">
      <w:pPr>
        <w:spacing w:after="0" w:line="480" w:lineRule="auto"/>
        <w:ind w:firstLine="720"/>
        <w:rPr>
          <w:rFonts w:ascii="Times New Roman" w:hAnsi="Times New Roman" w:cs="Times New Roman"/>
          <w:sz w:val="20"/>
          <w:szCs w:val="20"/>
        </w:rPr>
      </w:pPr>
      <w:r w:rsidRPr="00B43826">
        <w:rPr>
          <w:rFonts w:ascii="Times New Roman" w:hAnsi="Times New Roman" w:cs="Times New Roman"/>
          <w:sz w:val="20"/>
          <w:szCs w:val="20"/>
        </w:rPr>
        <w:t xml:space="preserve">The </w:t>
      </w:r>
      <w:r w:rsidR="00436423" w:rsidRPr="00B43826">
        <w:rPr>
          <w:rFonts w:ascii="Times New Roman" w:hAnsi="Times New Roman" w:cs="Times New Roman"/>
          <w:sz w:val="20"/>
          <w:szCs w:val="20"/>
        </w:rPr>
        <w:t>mean</w:t>
      </w:r>
      <w:r w:rsidR="00FD7A23" w:rsidRPr="00B43826">
        <w:rPr>
          <w:rFonts w:ascii="Times New Roman" w:hAnsi="Times New Roman" w:cs="Times New Roman"/>
          <w:sz w:val="20"/>
          <w:szCs w:val="20"/>
        </w:rPr>
        <w:t xml:space="preserve"> annual</w:t>
      </w:r>
      <w:r w:rsidRPr="00B43826">
        <w:rPr>
          <w:rFonts w:ascii="Times New Roman" w:hAnsi="Times New Roman" w:cs="Times New Roman"/>
          <w:sz w:val="20"/>
          <w:szCs w:val="20"/>
        </w:rPr>
        <w:t xml:space="preserve"> zooplankton biomasses of our naturally fishless lakes did not significantly change after the non-native fish extirpation. This indifference can be attributed to functional compensation by small-bodied zooplankton after the introduction of non-native predators. These smaller species were freed from competitive exclusion and predation by larger zooplankton, driving aggregate biomass to environmentally dictated capacity</w:t>
      </w:r>
      <w:r w:rsidR="008970FC" w:rsidRPr="00B43826">
        <w:rPr>
          <w:rFonts w:ascii="Times New Roman" w:hAnsi="Times New Roman" w:cs="Times New Roman"/>
          <w:sz w:val="20"/>
          <w:szCs w:val="20"/>
        </w:rPr>
        <w:t xml:space="preserve"> (Parker and Schindler 2006)</w:t>
      </w:r>
      <w:r w:rsidRPr="00B43826">
        <w:rPr>
          <w:rFonts w:ascii="Times New Roman" w:hAnsi="Times New Roman" w:cs="Times New Roman"/>
          <w:sz w:val="20"/>
          <w:szCs w:val="20"/>
        </w:rPr>
        <w:t xml:space="preserve">. Further evidence for carrying capacities of zooplankton in our lakes stem from the lack of persistent, increased biomass levels once large-bodied zooplankton re-establish after fish removals, even after </w:t>
      </w:r>
      <w:r w:rsidRPr="00B43826">
        <w:rPr>
          <w:rFonts w:ascii="Times New Roman" w:hAnsi="Times New Roman" w:cs="Times New Roman"/>
          <w:i/>
          <w:sz w:val="20"/>
          <w:szCs w:val="20"/>
        </w:rPr>
        <w:t>H. arcticus</w:t>
      </w:r>
      <w:r w:rsidRPr="00B43826">
        <w:rPr>
          <w:rFonts w:ascii="Times New Roman" w:hAnsi="Times New Roman" w:cs="Times New Roman"/>
          <w:sz w:val="20"/>
          <w:szCs w:val="20"/>
        </w:rPr>
        <w:t xml:space="preserve"> reintroduction event in Snowflake Lake. </w:t>
      </w:r>
      <w:commentRangeStart w:id="342"/>
      <w:r w:rsidRPr="00B43826">
        <w:rPr>
          <w:rFonts w:ascii="Times New Roman" w:hAnsi="Times New Roman" w:cs="Times New Roman"/>
          <w:sz w:val="20"/>
          <w:szCs w:val="20"/>
        </w:rPr>
        <w:t xml:space="preserve">However, once large species re-establish in fishless lakes, they comprise approximately 90% of the available biomass </w:t>
      </w:r>
      <w:commentRangeEnd w:id="342"/>
      <w:r w:rsidR="00F17576">
        <w:rPr>
          <w:rStyle w:val="CommentReference"/>
        </w:rPr>
        <w:commentReference w:id="342"/>
      </w:r>
      <w:r w:rsidRPr="00B43826">
        <w:rPr>
          <w:rFonts w:ascii="Times New Roman" w:hAnsi="Times New Roman" w:cs="Times New Roman"/>
          <w:sz w:val="20"/>
          <w:szCs w:val="20"/>
        </w:rPr>
        <w:t xml:space="preserve">(Parker </w:t>
      </w:r>
      <w:r w:rsidR="008970FC" w:rsidRPr="00B43826">
        <w:rPr>
          <w:rFonts w:ascii="Times New Roman" w:hAnsi="Times New Roman" w:cs="Times New Roman"/>
          <w:sz w:val="20"/>
          <w:szCs w:val="20"/>
        </w:rPr>
        <w:t>and Schindler</w:t>
      </w:r>
      <w:r w:rsidRPr="00B43826">
        <w:rPr>
          <w:rFonts w:ascii="Times New Roman" w:hAnsi="Times New Roman" w:cs="Times New Roman"/>
          <w:sz w:val="20"/>
          <w:szCs w:val="20"/>
        </w:rPr>
        <w:t xml:space="preserve"> 2006).</w:t>
      </w:r>
    </w:p>
    <w:p w14:paraId="128A0114" w14:textId="77777777" w:rsidR="008841F1" w:rsidRPr="00B43826" w:rsidRDefault="008841F1" w:rsidP="001132B4">
      <w:pPr>
        <w:spacing w:after="0" w:line="480" w:lineRule="auto"/>
        <w:ind w:firstLine="720"/>
        <w:rPr>
          <w:rFonts w:ascii="Times New Roman" w:hAnsi="Times New Roman" w:cs="Times New Roman"/>
          <w:sz w:val="20"/>
          <w:szCs w:val="20"/>
        </w:rPr>
      </w:pPr>
    </w:p>
    <w:p w14:paraId="53582758" w14:textId="77777777" w:rsidR="000B1088" w:rsidRPr="00B43826" w:rsidRDefault="000B1088" w:rsidP="001132B4">
      <w:pPr>
        <w:spacing w:after="0" w:line="480" w:lineRule="auto"/>
        <w:rPr>
          <w:rFonts w:ascii="Times New Roman" w:hAnsi="Times New Roman" w:cs="Times New Roman"/>
          <w:i/>
          <w:sz w:val="20"/>
          <w:szCs w:val="20"/>
        </w:rPr>
      </w:pPr>
      <w:r w:rsidRPr="00B43826">
        <w:rPr>
          <w:rFonts w:ascii="Times New Roman" w:hAnsi="Times New Roman" w:cs="Times New Roman"/>
          <w:i/>
          <w:sz w:val="20"/>
          <w:szCs w:val="20"/>
        </w:rPr>
        <w:t>Ecological function to service</w:t>
      </w:r>
    </w:p>
    <w:p w14:paraId="77EA34F4" w14:textId="4EC28A69" w:rsidR="000B1088" w:rsidRDefault="000B1088" w:rsidP="001132B4">
      <w:pPr>
        <w:spacing w:after="0" w:line="480" w:lineRule="auto"/>
        <w:ind w:firstLine="720"/>
        <w:rPr>
          <w:rFonts w:ascii="Times New Roman" w:hAnsi="Times New Roman" w:cs="Times New Roman"/>
          <w:sz w:val="20"/>
          <w:szCs w:val="20"/>
        </w:rPr>
      </w:pPr>
      <w:r w:rsidRPr="00B43826">
        <w:rPr>
          <w:rFonts w:ascii="Times New Roman" w:hAnsi="Times New Roman" w:cs="Times New Roman"/>
          <w:sz w:val="20"/>
          <w:szCs w:val="20"/>
        </w:rPr>
        <w:t xml:space="preserve">The removal of non-native fish aids in the preservation of alpine lakes as healthy refuges for large plankters such as </w:t>
      </w:r>
      <w:r w:rsidRPr="00B43826">
        <w:rPr>
          <w:rFonts w:ascii="Times New Roman" w:hAnsi="Times New Roman" w:cs="Times New Roman"/>
          <w:i/>
          <w:sz w:val="20"/>
          <w:szCs w:val="20"/>
        </w:rPr>
        <w:t>H. arcticus</w:t>
      </w:r>
      <w:r w:rsidRPr="00B43826">
        <w:rPr>
          <w:rFonts w:ascii="Times New Roman" w:hAnsi="Times New Roman" w:cs="Times New Roman"/>
          <w:sz w:val="20"/>
          <w:szCs w:val="20"/>
        </w:rPr>
        <w:t xml:space="preserve"> and </w:t>
      </w:r>
      <w:r w:rsidRPr="00B43826">
        <w:rPr>
          <w:rFonts w:ascii="Times New Roman" w:hAnsi="Times New Roman" w:cs="Times New Roman"/>
          <w:i/>
          <w:sz w:val="20"/>
          <w:szCs w:val="20"/>
        </w:rPr>
        <w:t>D. middendorffiana</w:t>
      </w:r>
      <w:r w:rsidRPr="00B43826">
        <w:rPr>
          <w:rFonts w:ascii="Times New Roman" w:hAnsi="Times New Roman" w:cs="Times New Roman"/>
          <w:sz w:val="20"/>
          <w:szCs w:val="20"/>
        </w:rPr>
        <w:t xml:space="preserve"> that both directly or indirectly provide energy up aquatic-terrestrial food </w:t>
      </w:r>
      <w:r w:rsidRPr="00B43826">
        <w:rPr>
          <w:rFonts w:ascii="Times New Roman" w:hAnsi="Times New Roman" w:cs="Times New Roman"/>
          <w:sz w:val="20"/>
          <w:szCs w:val="20"/>
        </w:rPr>
        <w:lastRenderedPageBreak/>
        <w:t xml:space="preserve">webs to macroinvertebrates, amphibians, and birds (Loewen et al. 2018; Tiberti et al. 2018; Koel et al. 2019). In mountainous lakes of the northwest United States, limnologists have noted increased nitrogen depositions in alpine lakes by air pollutants stimulating diatom growth and increased trophic states resulting in reduced water quality (Williams et al. 2016; Rhodes et al. 2017). </w:t>
      </w:r>
      <w:r w:rsidR="00EE093B" w:rsidRPr="00B43826">
        <w:rPr>
          <w:rFonts w:ascii="Times New Roman" w:hAnsi="Times New Roman" w:cs="Times New Roman"/>
          <w:sz w:val="20"/>
          <w:szCs w:val="20"/>
        </w:rPr>
        <w:t xml:space="preserve">The preservation of large-bodied grazers, such as </w:t>
      </w:r>
      <w:r w:rsidR="00EE093B" w:rsidRPr="00B43826">
        <w:rPr>
          <w:rFonts w:ascii="Times New Roman" w:hAnsi="Times New Roman" w:cs="Times New Roman"/>
          <w:i/>
          <w:sz w:val="20"/>
          <w:szCs w:val="20"/>
        </w:rPr>
        <w:t>D. middendorffiana</w:t>
      </w:r>
      <w:r w:rsidR="00EE093B" w:rsidRPr="00B43826">
        <w:rPr>
          <w:rFonts w:ascii="Times New Roman" w:hAnsi="Times New Roman" w:cs="Times New Roman"/>
          <w:sz w:val="20"/>
          <w:szCs w:val="20"/>
        </w:rPr>
        <w:t xml:space="preserve"> which effectively graze diatoms</w:t>
      </w:r>
      <w:ins w:id="343" w:author="Blake Stuparyk" w:date="2023-01-10T11:21:00Z">
        <w:r w:rsidR="0027707D">
          <w:rPr>
            <w:rFonts w:ascii="Times New Roman" w:hAnsi="Times New Roman" w:cs="Times New Roman"/>
            <w:sz w:val="20"/>
            <w:szCs w:val="20"/>
          </w:rPr>
          <w:t>,</w:t>
        </w:r>
      </w:ins>
      <w:r w:rsidR="00EE093B" w:rsidRPr="00B43826">
        <w:rPr>
          <w:rFonts w:ascii="Times New Roman" w:hAnsi="Times New Roman" w:cs="Times New Roman"/>
          <w:sz w:val="20"/>
          <w:szCs w:val="20"/>
        </w:rPr>
        <w:t xml:space="preserve"> may increase </w:t>
      </w:r>
      <w:commentRangeStart w:id="344"/>
      <w:r w:rsidR="00EE093B" w:rsidRPr="00B43826">
        <w:rPr>
          <w:rFonts w:ascii="Times New Roman" w:hAnsi="Times New Roman" w:cs="Times New Roman"/>
          <w:sz w:val="20"/>
          <w:szCs w:val="20"/>
        </w:rPr>
        <w:t>community resilience to loss of water quality and clarity</w:t>
      </w:r>
      <w:commentRangeEnd w:id="344"/>
      <w:r w:rsidR="0027707D">
        <w:rPr>
          <w:rStyle w:val="CommentReference"/>
        </w:rPr>
        <w:commentReference w:id="344"/>
      </w:r>
      <w:r w:rsidR="00EE093B" w:rsidRPr="00B43826">
        <w:rPr>
          <w:rFonts w:ascii="Times New Roman" w:hAnsi="Times New Roman" w:cs="Times New Roman"/>
          <w:sz w:val="20"/>
          <w:szCs w:val="20"/>
        </w:rPr>
        <w:t xml:space="preserve">. This buffering to increasing trophic state is especially crucial in alpine lakes for clean freshwater supply (Parker and Schindler 2006; Rhodes et al. 2017). </w:t>
      </w:r>
      <w:r w:rsidRPr="00B43826">
        <w:rPr>
          <w:rFonts w:ascii="Times New Roman" w:hAnsi="Times New Roman" w:cs="Times New Roman"/>
          <w:sz w:val="20"/>
          <w:szCs w:val="20"/>
        </w:rPr>
        <w:t xml:space="preserve">However, the management practices involved are nuanced by socioeconomic factors (Chiapella et al. 2018), and </w:t>
      </w:r>
      <w:del w:id="345" w:author="Blake Stuparyk" w:date="2023-01-10T11:22:00Z">
        <w:r w:rsidRPr="00B43826" w:rsidDel="0027707D">
          <w:rPr>
            <w:rFonts w:ascii="Times New Roman" w:hAnsi="Times New Roman" w:cs="Times New Roman"/>
            <w:sz w:val="20"/>
            <w:szCs w:val="20"/>
          </w:rPr>
          <w:delText xml:space="preserve">the </w:delText>
        </w:r>
      </w:del>
      <w:r w:rsidRPr="00B43826">
        <w:rPr>
          <w:rFonts w:ascii="Times New Roman" w:hAnsi="Times New Roman" w:cs="Times New Roman"/>
          <w:sz w:val="20"/>
          <w:szCs w:val="20"/>
        </w:rPr>
        <w:t xml:space="preserve">resistance thresholds to protect biodiversity are hard to predict (Standish et al. 2014; Rhodes et al. 2017). </w:t>
      </w:r>
    </w:p>
    <w:p w14:paraId="6EFE7A9C" w14:textId="77777777" w:rsidR="008841F1" w:rsidRPr="00B43826" w:rsidRDefault="008841F1" w:rsidP="001132B4">
      <w:pPr>
        <w:spacing w:after="0" w:line="480" w:lineRule="auto"/>
        <w:ind w:firstLine="720"/>
        <w:rPr>
          <w:rFonts w:ascii="Times New Roman" w:hAnsi="Times New Roman" w:cs="Times New Roman"/>
          <w:sz w:val="20"/>
          <w:szCs w:val="20"/>
        </w:rPr>
      </w:pPr>
    </w:p>
    <w:p w14:paraId="33B2AA2F" w14:textId="77777777" w:rsidR="000B1088" w:rsidRPr="00B43826" w:rsidRDefault="000B1088" w:rsidP="001132B4">
      <w:pPr>
        <w:spacing w:after="0" w:line="480" w:lineRule="auto"/>
        <w:rPr>
          <w:rFonts w:ascii="Times New Roman" w:hAnsi="Times New Roman" w:cs="Times New Roman"/>
          <w:i/>
          <w:sz w:val="20"/>
          <w:szCs w:val="20"/>
        </w:rPr>
      </w:pPr>
      <w:r w:rsidRPr="00B43826">
        <w:rPr>
          <w:rFonts w:ascii="Times New Roman" w:hAnsi="Times New Roman" w:cs="Times New Roman"/>
          <w:i/>
          <w:sz w:val="20"/>
          <w:szCs w:val="20"/>
        </w:rPr>
        <w:t>Conclusions</w:t>
      </w:r>
    </w:p>
    <w:p w14:paraId="68379C1F" w14:textId="77777777" w:rsidR="000B1088" w:rsidRPr="00B43826" w:rsidRDefault="000B1088" w:rsidP="001132B4">
      <w:pPr>
        <w:spacing w:after="0" w:line="480" w:lineRule="auto"/>
        <w:ind w:firstLine="720"/>
        <w:rPr>
          <w:rFonts w:ascii="Times New Roman" w:hAnsi="Times New Roman" w:cs="Times New Roman"/>
          <w:sz w:val="20"/>
          <w:szCs w:val="20"/>
        </w:rPr>
      </w:pPr>
      <w:r w:rsidRPr="00B43826">
        <w:rPr>
          <w:rFonts w:ascii="Times New Roman" w:hAnsi="Times New Roman" w:cs="Times New Roman"/>
          <w:sz w:val="20"/>
          <w:szCs w:val="20"/>
        </w:rPr>
        <w:t>Our discovery of two distinct zooplankton community states in naturally occurring fish present and previously stocked alpine lakes provide a robust framework to judge the taxonomic and functional recovery potential of three distinct scenarios of fish stock removal. This investigation revealed similar levels of resistance and resilience to these management actions, providing valuable insights into the restoration of stocked mountain lakes back to their naturally fishless state. Firstly, natural resource managers should be encouraged by our results, which show that full recovery by zooplankton communities can likely be achieved within 10</w:t>
      </w:r>
      <w:r w:rsidR="00764AF7" w:rsidRPr="00B43826">
        <w:rPr>
          <w:rFonts w:ascii="Times New Roman" w:hAnsi="Times New Roman" w:cs="Times New Roman"/>
          <w:sz w:val="20"/>
          <w:szCs w:val="20"/>
        </w:rPr>
        <w:t xml:space="preserve"> </w:t>
      </w:r>
      <w:r w:rsidRPr="00B43826">
        <w:rPr>
          <w:rFonts w:ascii="Times New Roman" w:hAnsi="Times New Roman" w:cs="Times New Roman"/>
          <w:sz w:val="20"/>
          <w:szCs w:val="20"/>
        </w:rPr>
        <w:t>–</w:t>
      </w:r>
      <w:r w:rsidR="00764AF7" w:rsidRPr="00B43826">
        <w:rPr>
          <w:rFonts w:ascii="Times New Roman" w:hAnsi="Times New Roman" w:cs="Times New Roman"/>
          <w:sz w:val="20"/>
          <w:szCs w:val="20"/>
        </w:rPr>
        <w:t xml:space="preserve"> </w:t>
      </w:r>
      <w:r w:rsidRPr="00B43826">
        <w:rPr>
          <w:rFonts w:ascii="Times New Roman" w:hAnsi="Times New Roman" w:cs="Times New Roman"/>
          <w:sz w:val="20"/>
          <w:szCs w:val="20"/>
        </w:rPr>
        <w:t xml:space="preserve">20 years regardless of fish eradication method from the lakes. The demonstrated decadal timeframe for recovery in these lakes corroborates earlier evidence for other lakes in the Canadian Rockies (Donald et al. 2001) and the Californian Sierra Nevada (Knapp et al. 2001). Secondly, resource managers should also anticipate some ecological surprises during recovery. As our results showed, </w:t>
      </w:r>
      <w:r w:rsidRPr="00FF5A70">
        <w:rPr>
          <w:rFonts w:ascii="Times New Roman" w:hAnsi="Times New Roman" w:cs="Times New Roman"/>
          <w:sz w:val="20"/>
          <w:szCs w:val="20"/>
          <w:highlight w:val="yellow"/>
          <w:rPrChange w:id="346" w:author="Blake Stuparyk" w:date="2023-01-10T11:25:00Z">
            <w:rPr>
              <w:rFonts w:ascii="Times New Roman" w:hAnsi="Times New Roman" w:cs="Times New Roman"/>
              <w:sz w:val="20"/>
              <w:szCs w:val="20"/>
            </w:rPr>
          </w:rPrChange>
        </w:rPr>
        <w:t>recovery trajectories may stray from the path travelled to a fish-present state, due to legacy effects of fish (</w:t>
      </w:r>
      <w:r w:rsidR="007E480E" w:rsidRPr="00FF5A70">
        <w:rPr>
          <w:rFonts w:ascii="Times New Roman" w:hAnsi="Times New Roman" w:cs="Times New Roman"/>
          <w:sz w:val="20"/>
          <w:szCs w:val="20"/>
          <w:highlight w:val="yellow"/>
          <w:rPrChange w:id="347" w:author="Blake Stuparyk" w:date="2023-01-10T11:25:00Z">
            <w:rPr>
              <w:rFonts w:ascii="Times New Roman" w:hAnsi="Times New Roman" w:cs="Times New Roman"/>
              <w:sz w:val="20"/>
              <w:szCs w:val="20"/>
            </w:rPr>
          </w:rPrChange>
        </w:rPr>
        <w:t>i.e.,</w:t>
      </w:r>
      <w:r w:rsidRPr="00FF5A70">
        <w:rPr>
          <w:rFonts w:ascii="Times New Roman" w:hAnsi="Times New Roman" w:cs="Times New Roman"/>
          <w:sz w:val="20"/>
          <w:szCs w:val="20"/>
          <w:highlight w:val="yellow"/>
          <w:rPrChange w:id="348" w:author="Blake Stuparyk" w:date="2023-01-10T11:25:00Z">
            <w:rPr>
              <w:rFonts w:ascii="Times New Roman" w:hAnsi="Times New Roman" w:cs="Times New Roman"/>
              <w:sz w:val="20"/>
              <w:szCs w:val="20"/>
            </w:rPr>
          </w:rPrChange>
        </w:rPr>
        <w:t xml:space="preserve"> hysteresis).</w:t>
      </w:r>
      <w:r w:rsidRPr="00B43826">
        <w:rPr>
          <w:rFonts w:ascii="Times New Roman" w:hAnsi="Times New Roman" w:cs="Times New Roman"/>
          <w:sz w:val="20"/>
          <w:szCs w:val="20"/>
        </w:rPr>
        <w:t xml:space="preserve"> Thirdly, we demonstrated that introduced fish destabilized zooplankton communities, relative to native fish. This disruption of function lends support to efforts targeting the removal of non-native fish because of their invasive impacts on naturally fishless mountain lakes.</w:t>
      </w:r>
    </w:p>
    <w:p w14:paraId="386D434E" w14:textId="77777777" w:rsidR="00E40FF9" w:rsidRPr="00B43826" w:rsidRDefault="00E40FF9" w:rsidP="001132B4">
      <w:pPr>
        <w:spacing w:after="0" w:line="480" w:lineRule="auto"/>
        <w:rPr>
          <w:rFonts w:ascii="Times New Roman" w:eastAsia="Calibri" w:hAnsi="Times New Roman" w:cs="Times New Roman"/>
          <w:sz w:val="20"/>
          <w:szCs w:val="20"/>
          <w:lang w:val="en-US"/>
        </w:rPr>
      </w:pPr>
    </w:p>
    <w:p w14:paraId="52BBCC58" w14:textId="77777777" w:rsidR="00E40FF9" w:rsidRPr="00A83CFF" w:rsidRDefault="00AF1F5D" w:rsidP="001132B4">
      <w:pPr>
        <w:spacing w:after="0" w:line="480" w:lineRule="auto"/>
        <w:jc w:val="center"/>
        <w:rPr>
          <w:rFonts w:ascii="Times New Roman" w:eastAsia="Calibri" w:hAnsi="Times New Roman" w:cs="Times New Roman"/>
          <w:b/>
          <w:sz w:val="20"/>
          <w:szCs w:val="20"/>
          <w:lang w:val="en-US"/>
        </w:rPr>
      </w:pPr>
      <w:r w:rsidRPr="00A83CFF">
        <w:rPr>
          <w:rFonts w:ascii="Times New Roman" w:eastAsia="Calibri" w:hAnsi="Times New Roman" w:cs="Times New Roman"/>
          <w:b/>
          <w:sz w:val="20"/>
          <w:szCs w:val="20"/>
          <w:lang w:val="en-US"/>
        </w:rPr>
        <w:t>Literature Cited</w:t>
      </w:r>
    </w:p>
    <w:p w14:paraId="099B30FA" w14:textId="77777777" w:rsidR="006F60B1" w:rsidRPr="00B43826" w:rsidRDefault="006F60B1"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Adobe Systems Incorporated. 2015. Adobe Illustrator CC. Version 19.2.0. Adobe, San Jose, California, USA. https://www.adobe.com/ca/.</w:t>
      </w:r>
    </w:p>
    <w:p w14:paraId="21B2949B"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lastRenderedPageBreak/>
        <w:t>Anderson RS, Donald DB (1978) Limnological survey of some lakes in the vicinity of the Cascade Trail, Banff National Park. Canadian Wildlife Service, Calgary, Canada</w:t>
      </w:r>
    </w:p>
    <w:p w14:paraId="5AFBB11C"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Barnett AJ, Finlay K, Beisner BE (2007) Functional diversity of crustacean zooplankton communities: Towards a trait-based classification. Freshw Biol 52:796–813. doi: 10.1111/j.1365-2427.</w:t>
      </w:r>
      <w:proofErr w:type="gramStart"/>
      <w:r w:rsidRPr="00B43826">
        <w:rPr>
          <w:rFonts w:ascii="Times New Roman" w:eastAsia="Calibri" w:hAnsi="Times New Roman" w:cs="Times New Roman"/>
          <w:sz w:val="20"/>
          <w:szCs w:val="20"/>
          <w:lang w:val="en-US"/>
        </w:rPr>
        <w:t>2007.01733.x</w:t>
      </w:r>
      <w:proofErr w:type="gramEnd"/>
    </w:p>
    <w:p w14:paraId="04C65EDC"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 xml:space="preserve">Brooks JL, Dodson SI (1965) Predation, </w:t>
      </w:r>
      <w:r w:rsidR="0052626E" w:rsidRPr="00B43826">
        <w:rPr>
          <w:rFonts w:ascii="Times New Roman" w:eastAsia="Calibri" w:hAnsi="Times New Roman" w:cs="Times New Roman"/>
          <w:sz w:val="20"/>
          <w:szCs w:val="20"/>
          <w:lang w:val="en-US"/>
        </w:rPr>
        <w:t xml:space="preserve">body size, and composition of plankton. </w:t>
      </w:r>
      <w:r w:rsidRPr="00B43826">
        <w:rPr>
          <w:rFonts w:ascii="Times New Roman" w:eastAsia="Calibri" w:hAnsi="Times New Roman" w:cs="Times New Roman"/>
          <w:sz w:val="20"/>
          <w:szCs w:val="20"/>
          <w:lang w:val="en-US"/>
        </w:rPr>
        <w:t>Science (80- ) 150:28–35. doi: 10.1126/science.150.3692.28</w:t>
      </w:r>
    </w:p>
    <w:p w14:paraId="4931CFAD"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Chiapella AM, Nielsen-Pincus M, Strecker AL (2018) Public perceptions of mountain lake fisheries management in national parks. J Environ Manage 226:169–179. doi: 10.1016/j.jenvman.2018.08.040</w:t>
      </w:r>
    </w:p>
    <w:p w14:paraId="16F8EAB4"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Clarke KR, Warwick RM (2001) Change in</w:t>
      </w:r>
      <w:r w:rsidR="0052626E" w:rsidRPr="00B43826">
        <w:rPr>
          <w:rFonts w:ascii="Times New Roman" w:eastAsia="Calibri" w:hAnsi="Times New Roman" w:cs="Times New Roman"/>
          <w:sz w:val="20"/>
          <w:szCs w:val="20"/>
          <w:lang w:val="en-US"/>
        </w:rPr>
        <w:t xml:space="preserve"> marine communities: an approach to statistical analysis and interpretation</w:t>
      </w:r>
      <w:r w:rsidRPr="00B43826">
        <w:rPr>
          <w:rFonts w:ascii="Times New Roman" w:eastAsia="Calibri" w:hAnsi="Times New Roman" w:cs="Times New Roman"/>
          <w:sz w:val="20"/>
          <w:szCs w:val="20"/>
          <w:lang w:val="en-US"/>
        </w:rPr>
        <w:t>, Second Edi</w:t>
      </w:r>
      <w:r w:rsidR="0052626E" w:rsidRPr="00B43826">
        <w:rPr>
          <w:rFonts w:ascii="Times New Roman" w:eastAsia="Calibri" w:hAnsi="Times New Roman" w:cs="Times New Roman"/>
          <w:sz w:val="20"/>
          <w:szCs w:val="20"/>
          <w:lang w:val="en-US"/>
        </w:rPr>
        <w:t>tion.</w:t>
      </w:r>
      <w:r w:rsidRPr="00B43826">
        <w:rPr>
          <w:rFonts w:ascii="Times New Roman" w:eastAsia="Calibri" w:hAnsi="Times New Roman" w:cs="Times New Roman"/>
          <w:sz w:val="20"/>
          <w:szCs w:val="20"/>
          <w:lang w:val="en-US"/>
        </w:rPr>
        <w:t xml:space="preserve"> PRIMER-E Ltd, Plymouth</w:t>
      </w:r>
    </w:p>
    <w:p w14:paraId="6650C079"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Colina M, Calliari D, Carballo C, Kruk C (2016) A trait-based approach to summarize zooplankton–phytoplankton interactions in freshwaters. Hydrobiologia 767:221–233. doi: 10.1007/s10750-015-2503-y</w:t>
      </w:r>
    </w:p>
    <w:p w14:paraId="42F4CDEE"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Donald DB, Vinebrooke RD, Anderson RS, et al (2001) Recovery of zooplankton assemblages in mountain lakes from the effects of introduced sport fish. Can J Fish Aquat Sci 58:1822–1830. doi: 10.1139/cjfas-58-9-1822</w:t>
      </w:r>
    </w:p>
    <w:p w14:paraId="448CF37C" w14:textId="77777777" w:rsidR="00A07651" w:rsidRPr="00B43826" w:rsidRDefault="00A07651"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 xml:space="preserve">Dray S, Dufour AB, Thioulouse J (2017) ade4: Analysis of ecological data: Exploratory </w:t>
      </w:r>
      <w:r w:rsidR="0052626E" w:rsidRPr="00B43826">
        <w:rPr>
          <w:rFonts w:ascii="Times New Roman" w:eastAsia="Calibri" w:hAnsi="Times New Roman" w:cs="Times New Roman"/>
          <w:sz w:val="20"/>
          <w:szCs w:val="20"/>
          <w:lang w:val="en-US"/>
        </w:rPr>
        <w:t>and Euclidean methods in environmental sciences</w:t>
      </w:r>
      <w:r w:rsidRPr="00B43826">
        <w:rPr>
          <w:rFonts w:ascii="Times New Roman" w:eastAsia="Calibri" w:hAnsi="Times New Roman" w:cs="Times New Roman"/>
          <w:sz w:val="20"/>
          <w:szCs w:val="20"/>
          <w:lang w:val="en-US"/>
        </w:rPr>
        <w:t xml:space="preserve">. R package ver. 1.7–13. Retrieved from </w:t>
      </w:r>
      <w:proofErr w:type="gramStart"/>
      <w:r w:rsidRPr="00B43826">
        <w:rPr>
          <w:rFonts w:ascii="Times New Roman" w:eastAsia="Calibri" w:hAnsi="Times New Roman" w:cs="Times New Roman"/>
          <w:sz w:val="20"/>
          <w:szCs w:val="20"/>
          <w:lang w:val="en-US"/>
        </w:rPr>
        <w:t>https://cran.rproject.org/web/packages/ade4/index.html</w:t>
      </w:r>
      <w:proofErr w:type="gramEnd"/>
    </w:p>
    <w:p w14:paraId="6E65B595"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 xml:space="preserve">Dray S, Thuiller W, ter Braak CJF, et al (2014) Combining the </w:t>
      </w:r>
      <w:proofErr w:type="gramStart"/>
      <w:r w:rsidRPr="00B43826">
        <w:rPr>
          <w:rFonts w:ascii="Times New Roman" w:eastAsia="Calibri" w:hAnsi="Times New Roman" w:cs="Times New Roman"/>
          <w:sz w:val="20"/>
          <w:szCs w:val="20"/>
          <w:lang w:val="en-US"/>
        </w:rPr>
        <w:t>fourth-corner</w:t>
      </w:r>
      <w:proofErr w:type="gramEnd"/>
      <w:r w:rsidRPr="00B43826">
        <w:rPr>
          <w:rFonts w:ascii="Times New Roman" w:eastAsia="Calibri" w:hAnsi="Times New Roman" w:cs="Times New Roman"/>
          <w:sz w:val="20"/>
          <w:szCs w:val="20"/>
          <w:lang w:val="en-US"/>
        </w:rPr>
        <w:t xml:space="preserve"> and the RLQ methods for assessing trait responses to environmental variation. Ecology 95:14–21. doi: 10.1890/13-0196.1</w:t>
      </w:r>
    </w:p>
    <w:p w14:paraId="4EF417A7"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Dupuis AP, Hann BJ (2009) Climate change, diapause termination and zooplankton population dynamics: an experimental and modelling approach. Freshw Biol 54:221–235. doi: 10.1111/j.1365-2427.</w:t>
      </w:r>
      <w:proofErr w:type="gramStart"/>
      <w:r w:rsidRPr="00B43826">
        <w:rPr>
          <w:rFonts w:ascii="Times New Roman" w:eastAsia="Calibri" w:hAnsi="Times New Roman" w:cs="Times New Roman"/>
          <w:sz w:val="20"/>
          <w:szCs w:val="20"/>
          <w:lang w:val="en-US"/>
        </w:rPr>
        <w:t>2008.02103.x</w:t>
      </w:r>
      <w:proofErr w:type="gramEnd"/>
    </w:p>
    <w:p w14:paraId="053C4BB2" w14:textId="77777777" w:rsidR="00C105EE" w:rsidRPr="00B43826" w:rsidRDefault="00C105EE" w:rsidP="001132B4">
      <w:pPr>
        <w:widowControl w:val="0"/>
        <w:autoSpaceDE w:val="0"/>
        <w:autoSpaceDN w:val="0"/>
        <w:adjustRightInd w:val="0"/>
        <w:spacing w:line="480" w:lineRule="auto"/>
        <w:ind w:left="480" w:hanging="480"/>
        <w:rPr>
          <w:rFonts w:ascii="Times New Roman" w:hAnsi="Times New Roman" w:cs="Times New Roman"/>
          <w:noProof/>
          <w:sz w:val="20"/>
          <w:szCs w:val="20"/>
        </w:rPr>
      </w:pPr>
      <w:bookmarkStart w:id="349" w:name="_Hlk4698611"/>
      <w:r w:rsidRPr="00B43826">
        <w:rPr>
          <w:rFonts w:ascii="Times New Roman" w:hAnsi="Times New Roman" w:cs="Times New Roman"/>
          <w:noProof/>
          <w:sz w:val="20"/>
          <w:szCs w:val="20"/>
        </w:rPr>
        <w:t>Edmondson W. (1959) Fresh-water biology, 2nd edn. John Wiley and Sons, New York, USA.</w:t>
      </w:r>
      <w:bookmarkEnd w:id="349"/>
    </w:p>
    <w:p w14:paraId="75309FF6"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Hébert M-P, Beisner BE, Maranger R (2016) A compilation of quantitative functional traits for marine and freshwater crustacean zooplankton. Ecology 97:1081–1081. doi: 10.1890/15-1275.1</w:t>
      </w:r>
    </w:p>
    <w:p w14:paraId="65759853"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Hébert M-P, Beisner BE, Maranger R (2017) Linking zooplankton communities to ecosystem functioning: toward an effect-trait framework. J Plankton Res 39:3–12. doi: 10.1093/plankt/fbw068</w:t>
      </w:r>
    </w:p>
    <w:p w14:paraId="6B61A102"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 xml:space="preserve">Knapp RA, Matthews KR, Sarnelle O (2001) Resistance </w:t>
      </w:r>
      <w:r w:rsidR="0052626E" w:rsidRPr="00B43826">
        <w:rPr>
          <w:rFonts w:ascii="Times New Roman" w:eastAsia="Calibri" w:hAnsi="Times New Roman" w:cs="Times New Roman"/>
          <w:sz w:val="20"/>
          <w:szCs w:val="20"/>
          <w:lang w:val="en-US"/>
        </w:rPr>
        <w:t xml:space="preserve">and resilience of alpine lake fauna to fish introductions. </w:t>
      </w:r>
      <w:r w:rsidRPr="00B43826">
        <w:rPr>
          <w:rFonts w:ascii="Times New Roman" w:eastAsia="Calibri" w:hAnsi="Times New Roman" w:cs="Times New Roman"/>
          <w:sz w:val="20"/>
          <w:szCs w:val="20"/>
          <w:lang w:val="en-US"/>
        </w:rPr>
        <w:t>Ecol Monogr 71:401–421. doi: 10.1890/0012-9615(2001)071[</w:t>
      </w:r>
      <w:proofErr w:type="gramStart"/>
      <w:r w:rsidRPr="00B43826">
        <w:rPr>
          <w:rFonts w:ascii="Times New Roman" w:eastAsia="Calibri" w:hAnsi="Times New Roman" w:cs="Times New Roman"/>
          <w:sz w:val="20"/>
          <w:szCs w:val="20"/>
          <w:lang w:val="en-US"/>
        </w:rPr>
        <w:t>0401:RAROAL</w:t>
      </w:r>
      <w:proofErr w:type="gramEnd"/>
      <w:r w:rsidRPr="00B43826">
        <w:rPr>
          <w:rFonts w:ascii="Times New Roman" w:eastAsia="Calibri" w:hAnsi="Times New Roman" w:cs="Times New Roman"/>
          <w:sz w:val="20"/>
          <w:szCs w:val="20"/>
          <w:lang w:val="en-US"/>
        </w:rPr>
        <w:t>]2.0.CO;2</w:t>
      </w:r>
    </w:p>
    <w:p w14:paraId="1B6AC968"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lastRenderedPageBreak/>
        <w:t>Knapp RA, Sarnelle O (2008)</w:t>
      </w:r>
      <w:r w:rsidR="0052626E" w:rsidRPr="00B43826">
        <w:rPr>
          <w:rFonts w:ascii="Times New Roman" w:eastAsia="Calibri" w:hAnsi="Times New Roman" w:cs="Times New Roman"/>
          <w:sz w:val="20"/>
          <w:szCs w:val="20"/>
          <w:lang w:val="en-US"/>
        </w:rPr>
        <w:t xml:space="preserve"> Recovery after local extinction: factors affecting re-establishment of alpine lake zooplankton. </w:t>
      </w:r>
      <w:r w:rsidRPr="00B43826">
        <w:rPr>
          <w:rFonts w:ascii="Times New Roman" w:eastAsia="Calibri" w:hAnsi="Times New Roman" w:cs="Times New Roman"/>
          <w:sz w:val="20"/>
          <w:szCs w:val="20"/>
          <w:lang w:val="en-US"/>
        </w:rPr>
        <w:t>Ecol Appl 18:1850–1859. doi: 10.1890/08-0044.1</w:t>
      </w:r>
    </w:p>
    <w:p w14:paraId="6ABD6209"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 xml:space="preserve">Koel TM, Tronstad LM, Arnold JL, et al (2019) Predatory fish invasion induces within and across ecosystem effects in Yellowstone National Park. Sci Adv </w:t>
      </w:r>
      <w:proofErr w:type="gramStart"/>
      <w:r w:rsidRPr="00B43826">
        <w:rPr>
          <w:rFonts w:ascii="Times New Roman" w:eastAsia="Calibri" w:hAnsi="Times New Roman" w:cs="Times New Roman"/>
          <w:sz w:val="20"/>
          <w:szCs w:val="20"/>
          <w:lang w:val="en-US"/>
        </w:rPr>
        <w:t>5:eaav</w:t>
      </w:r>
      <w:proofErr w:type="gramEnd"/>
      <w:r w:rsidRPr="00B43826">
        <w:rPr>
          <w:rFonts w:ascii="Times New Roman" w:eastAsia="Calibri" w:hAnsi="Times New Roman" w:cs="Times New Roman"/>
          <w:sz w:val="20"/>
          <w:szCs w:val="20"/>
          <w:lang w:val="en-US"/>
        </w:rPr>
        <w:t>1139. doi: 10.1126/</w:t>
      </w:r>
      <w:proofErr w:type="gramStart"/>
      <w:r w:rsidRPr="00B43826">
        <w:rPr>
          <w:rFonts w:ascii="Times New Roman" w:eastAsia="Calibri" w:hAnsi="Times New Roman" w:cs="Times New Roman"/>
          <w:sz w:val="20"/>
          <w:szCs w:val="20"/>
          <w:lang w:val="en-US"/>
        </w:rPr>
        <w:t>sciadv.aav</w:t>
      </w:r>
      <w:proofErr w:type="gramEnd"/>
      <w:r w:rsidRPr="00B43826">
        <w:rPr>
          <w:rFonts w:ascii="Times New Roman" w:eastAsia="Calibri" w:hAnsi="Times New Roman" w:cs="Times New Roman"/>
          <w:sz w:val="20"/>
          <w:szCs w:val="20"/>
          <w:lang w:val="en-US"/>
        </w:rPr>
        <w:t>1139</w:t>
      </w:r>
    </w:p>
    <w:p w14:paraId="7E66E981"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 xml:space="preserve">Kramer AM, Sarnelle O, Knapp RA (2008) </w:t>
      </w:r>
      <w:r w:rsidR="0052626E" w:rsidRPr="00B43826">
        <w:rPr>
          <w:rFonts w:ascii="Times New Roman" w:eastAsia="Calibri" w:hAnsi="Times New Roman" w:cs="Times New Roman"/>
          <w:sz w:val="20"/>
          <w:szCs w:val="20"/>
          <w:lang w:val="en-US"/>
        </w:rPr>
        <w:t xml:space="preserve">Allee effect limits colonization success of sexually reproducing zooplankton. </w:t>
      </w:r>
      <w:r w:rsidRPr="00B43826">
        <w:rPr>
          <w:rFonts w:ascii="Times New Roman" w:eastAsia="Calibri" w:hAnsi="Times New Roman" w:cs="Times New Roman"/>
          <w:sz w:val="20"/>
          <w:szCs w:val="20"/>
          <w:lang w:val="en-US"/>
        </w:rPr>
        <w:t>Ecology 89:2760–2769. doi: 10.1890/07-1505.1</w:t>
      </w:r>
    </w:p>
    <w:p w14:paraId="4D18EBD4"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 xml:space="preserve">Lamothe KA, Somers KM, Jackson DA (2019) Linking the ball-and-cup analogy and ordination trajectories to describe ecosystem stability, resistance, and resilience. Ecosphere </w:t>
      </w:r>
      <w:proofErr w:type="gramStart"/>
      <w:r w:rsidRPr="00B43826">
        <w:rPr>
          <w:rFonts w:ascii="Times New Roman" w:eastAsia="Calibri" w:hAnsi="Times New Roman" w:cs="Times New Roman"/>
          <w:sz w:val="20"/>
          <w:szCs w:val="20"/>
          <w:lang w:val="en-US"/>
        </w:rPr>
        <w:t>10:e</w:t>
      </w:r>
      <w:proofErr w:type="gramEnd"/>
      <w:r w:rsidRPr="00B43826">
        <w:rPr>
          <w:rFonts w:ascii="Times New Roman" w:eastAsia="Calibri" w:hAnsi="Times New Roman" w:cs="Times New Roman"/>
          <w:sz w:val="20"/>
          <w:szCs w:val="20"/>
          <w:lang w:val="en-US"/>
        </w:rPr>
        <w:t>02629. doi: 10.1002/ecs2.2629</w:t>
      </w:r>
    </w:p>
    <w:p w14:paraId="501C087E"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Legendre P, Gallagher ED (2001) Ecologically meaningful transformations for ordination of species data. Oecologia 129:271–280. doi: 10.1007/s004420100716</w:t>
      </w:r>
    </w:p>
    <w:p w14:paraId="5E7EB9DD"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Legendre P, Legendre L (1998) Numerical Ecology, 2nd Englis. Elsevier, Amsterdam</w:t>
      </w:r>
    </w:p>
    <w:p w14:paraId="3EAD494C"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Litchman E, Ohman MD, Kiørboe T (2013) Trait-based approaches to zooplankton communities. J Plankton Res 35:473–484. doi: 10.1093/plankt/fbt019</w:t>
      </w:r>
    </w:p>
    <w:p w14:paraId="18E1C5AC"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Loewen CJG, Strecker AL, Larson GL, et al (2018) Macroecological drivers of zooplankton communities across the mountains of western North America. Ecography (Cop) 42:1–13. doi: 10.1111/ecog.03817</w:t>
      </w:r>
    </w:p>
    <w:p w14:paraId="286921E4"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Loewen CJG, Vinebrooke RD (2016) Regional diversity reverses the negative impacts of an alien predator on local species-poor communities. Ecology 97:2740–2749. doi: 10.1002/ecy.1485</w:t>
      </w:r>
    </w:p>
    <w:p w14:paraId="6445E977"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 xml:space="preserve">MacLennan MM, Vinebrooke RD (2016) Effects of non-native trout, higher </w:t>
      </w:r>
      <w:proofErr w:type="gramStart"/>
      <w:r w:rsidRPr="00B43826">
        <w:rPr>
          <w:rFonts w:ascii="Times New Roman" w:eastAsia="Calibri" w:hAnsi="Times New Roman" w:cs="Times New Roman"/>
          <w:sz w:val="20"/>
          <w:szCs w:val="20"/>
          <w:lang w:val="en-US"/>
        </w:rPr>
        <w:t>temperatures</w:t>
      </w:r>
      <w:proofErr w:type="gramEnd"/>
      <w:r w:rsidRPr="00B43826">
        <w:rPr>
          <w:rFonts w:ascii="Times New Roman" w:eastAsia="Calibri" w:hAnsi="Times New Roman" w:cs="Times New Roman"/>
          <w:sz w:val="20"/>
          <w:szCs w:val="20"/>
          <w:lang w:val="en-US"/>
        </w:rPr>
        <w:t xml:space="preserve"> and regional biodiversity on zooplankton communities of alpine lakes. Hydrobiologia 770:193–208. doi: 10.1007/s10750-015-2591-8</w:t>
      </w:r>
    </w:p>
    <w:p w14:paraId="691A5890"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Matthews WJ, Marsh-Matthews E (2016) Dynamics of an upland stream fish community over 40 years: Trajectories and support for the loose equilibrium concept. Ecology 97:706–719</w:t>
      </w:r>
    </w:p>
    <w:p w14:paraId="32C48074"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Matthews WJ, Marsh-Matthews E, Cashner RC, Gelwick F (2013) Disturbance and trajectory of change in a stream fish community over four decades. Oecologia 173:955–969. doi: 10.1007/s00442-013-2646-3</w:t>
      </w:r>
    </w:p>
    <w:p w14:paraId="3780AA73"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McNaught AS, Schindler DW, Paul AJ, et al (1999) Restoration of the food web of an alpine lake following fish stocking. Limnol Oceanogr 44:127–136. doi: 10.4319/lo.1999.44.1.0127</w:t>
      </w:r>
    </w:p>
    <w:p w14:paraId="5E17BC1E"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Mouillot D, Graham NAJ, Villéger S, et al (2013) A functional approach reveals community responses to disturbances. Trends Ecol Evol 28:167–177. doi: 10.1016/j.tree.2012.10.004</w:t>
      </w:r>
    </w:p>
    <w:p w14:paraId="4F98A988" w14:textId="77777777" w:rsidR="00C105EE" w:rsidRPr="00B43826" w:rsidRDefault="00C105EE"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lastRenderedPageBreak/>
        <w:t xml:space="preserve">Oksanen J, Blanchet FG, Friendly M, et al (2018) vegan: Community </w:t>
      </w:r>
      <w:r w:rsidR="0052626E" w:rsidRPr="00B43826">
        <w:rPr>
          <w:rFonts w:ascii="Times New Roman" w:eastAsia="Calibri" w:hAnsi="Times New Roman" w:cs="Times New Roman"/>
          <w:sz w:val="20"/>
          <w:szCs w:val="20"/>
          <w:lang w:val="en-US"/>
        </w:rPr>
        <w:t xml:space="preserve">ecology package. </w:t>
      </w:r>
      <w:r w:rsidRPr="00B43826">
        <w:rPr>
          <w:rFonts w:ascii="Times New Roman" w:eastAsia="Calibri" w:hAnsi="Times New Roman" w:cs="Times New Roman"/>
          <w:sz w:val="20"/>
          <w:szCs w:val="20"/>
          <w:lang w:val="en-US"/>
        </w:rPr>
        <w:t>R package version 2.5-3. https://CRAN.R-project.org/package=vegan.</w:t>
      </w:r>
    </w:p>
    <w:p w14:paraId="2EACB00E"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 xml:space="preserve">Pacas C, Taylor MK (2015) Nonchemical </w:t>
      </w:r>
      <w:r w:rsidR="0052626E" w:rsidRPr="00B43826">
        <w:rPr>
          <w:rFonts w:ascii="Times New Roman" w:eastAsia="Calibri" w:hAnsi="Times New Roman" w:cs="Times New Roman"/>
          <w:sz w:val="20"/>
          <w:szCs w:val="20"/>
          <w:lang w:val="en-US"/>
        </w:rPr>
        <w:t xml:space="preserve">eradication of an introduced trout from a headwater complex </w:t>
      </w:r>
      <w:r w:rsidRPr="00B43826">
        <w:rPr>
          <w:rFonts w:ascii="Times New Roman" w:eastAsia="Calibri" w:hAnsi="Times New Roman" w:cs="Times New Roman"/>
          <w:sz w:val="20"/>
          <w:szCs w:val="20"/>
          <w:lang w:val="en-US"/>
        </w:rPr>
        <w:t>in Banff National Park, Canada. North Am J Fish Manag 35:748–754. doi: 10.1080/02755947.2015.1043412</w:t>
      </w:r>
    </w:p>
    <w:p w14:paraId="31EAE746"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 xml:space="preserve">Parker BR, Schindler DW (2006) Cascading </w:t>
      </w:r>
      <w:r w:rsidR="0052626E" w:rsidRPr="00B43826">
        <w:rPr>
          <w:rFonts w:ascii="Times New Roman" w:eastAsia="Calibri" w:hAnsi="Times New Roman" w:cs="Times New Roman"/>
          <w:sz w:val="20"/>
          <w:szCs w:val="20"/>
          <w:lang w:val="en-US"/>
        </w:rPr>
        <w:t xml:space="preserve">trophic interactions in an oligotrophic species-poor alpine lake. </w:t>
      </w:r>
      <w:r w:rsidRPr="00B43826">
        <w:rPr>
          <w:rFonts w:ascii="Times New Roman" w:eastAsia="Calibri" w:hAnsi="Times New Roman" w:cs="Times New Roman"/>
          <w:sz w:val="20"/>
          <w:szCs w:val="20"/>
          <w:lang w:val="en-US"/>
        </w:rPr>
        <w:t>Ecosystems 9:157–166. doi: 10.1007/s10021-004-0016-z</w:t>
      </w:r>
    </w:p>
    <w:p w14:paraId="1BB72845"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 xml:space="preserve">Parker BR, Schindler DW, Donald DB, Anderson RS (2001) The </w:t>
      </w:r>
      <w:r w:rsidR="0052626E" w:rsidRPr="00B43826">
        <w:rPr>
          <w:rFonts w:ascii="Times New Roman" w:eastAsia="Calibri" w:hAnsi="Times New Roman" w:cs="Times New Roman"/>
          <w:sz w:val="20"/>
          <w:szCs w:val="20"/>
          <w:lang w:val="en-US"/>
        </w:rPr>
        <w:t xml:space="preserve">effects of stocking and removal of a nonnative salmonid on the plankton of an alpine lake. </w:t>
      </w:r>
      <w:r w:rsidRPr="00B43826">
        <w:rPr>
          <w:rFonts w:ascii="Times New Roman" w:eastAsia="Calibri" w:hAnsi="Times New Roman" w:cs="Times New Roman"/>
          <w:sz w:val="20"/>
          <w:szCs w:val="20"/>
          <w:lang w:val="en-US"/>
        </w:rPr>
        <w:t>Ecosystems 4:334–345. doi: 10.1007/s10021-001-0015-2</w:t>
      </w:r>
    </w:p>
    <w:p w14:paraId="5C90AF9D"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 xml:space="preserve">Parker BR, Schindler DW, Wilhelm FM, Donald DB (2007) Bull </w:t>
      </w:r>
      <w:r w:rsidR="0052626E" w:rsidRPr="00B43826">
        <w:rPr>
          <w:rFonts w:ascii="Times New Roman" w:eastAsia="Calibri" w:hAnsi="Times New Roman" w:cs="Times New Roman"/>
          <w:sz w:val="20"/>
          <w:szCs w:val="20"/>
          <w:lang w:val="en-US"/>
        </w:rPr>
        <w:t>trout population responses to reductions in angler effort and retention limits.</w:t>
      </w:r>
      <w:r w:rsidRPr="00B43826">
        <w:rPr>
          <w:rFonts w:ascii="Times New Roman" w:eastAsia="Calibri" w:hAnsi="Times New Roman" w:cs="Times New Roman"/>
          <w:sz w:val="20"/>
          <w:szCs w:val="20"/>
          <w:lang w:val="en-US"/>
        </w:rPr>
        <w:t xml:space="preserve"> North Am J Fish Manag 27:848–859. doi: 10.1577/M06-051.1</w:t>
      </w:r>
    </w:p>
    <w:p w14:paraId="35ADFDFE"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Parker BR, Wilhelm FM, Schindler DW (1996) Recovery of Hesperodiaptomus arcticus populations from diapausing eggs following elimination by stocked salmonids. Can J Zool 74:1292–1297. doi: 10.1139/z96-144</w:t>
      </w:r>
    </w:p>
    <w:p w14:paraId="6EF5B896"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Pergams ORW, Zaradic PA (2008) Evidence for a fundamental and pervasive shift away from nature-based recreation. Proc Natl Acad Sci 105:2295–2300. doi: 10.1073/pnas.0709893105</w:t>
      </w:r>
    </w:p>
    <w:p w14:paraId="63B73EFD" w14:textId="77777777" w:rsidR="00A07651" w:rsidRPr="00B43826" w:rsidRDefault="00A07651"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Times New Roman" w:hAnsi="Times New Roman" w:cs="Times New Roman"/>
          <w:sz w:val="20"/>
          <w:szCs w:val="20"/>
        </w:rPr>
        <w:t xml:space="preserve">R Core Development Team (2017) R: </w:t>
      </w:r>
      <w:r w:rsidRPr="00B43826">
        <w:rPr>
          <w:rFonts w:ascii="Tahoma" w:eastAsia="Times New Roman" w:hAnsi="Tahoma" w:cs="Tahoma"/>
          <w:sz w:val="20"/>
          <w:szCs w:val="20"/>
        </w:rPr>
        <w:t>﻿</w:t>
      </w:r>
      <w:r w:rsidRPr="00B43826">
        <w:rPr>
          <w:rFonts w:ascii="Times New Roman" w:eastAsia="Times New Roman" w:hAnsi="Times New Roman" w:cs="Times New Roman"/>
          <w:sz w:val="20"/>
          <w:szCs w:val="20"/>
        </w:rPr>
        <w:t xml:space="preserve">a language and environment for statistical computing. Version 3.4.3. </w:t>
      </w:r>
      <w:r w:rsidRPr="00B43826">
        <w:rPr>
          <w:rFonts w:ascii="Tahoma" w:eastAsia="Times New Roman" w:hAnsi="Tahoma" w:cs="Tahoma"/>
          <w:sz w:val="20"/>
          <w:szCs w:val="20"/>
        </w:rPr>
        <w:t>﻿</w:t>
      </w:r>
      <w:r w:rsidRPr="00B43826">
        <w:rPr>
          <w:rFonts w:ascii="Times New Roman" w:eastAsia="Times New Roman" w:hAnsi="Times New Roman" w:cs="Times New Roman"/>
          <w:sz w:val="20"/>
          <w:szCs w:val="20"/>
        </w:rPr>
        <w:t xml:space="preserve">R </w:t>
      </w:r>
      <w:r w:rsidRPr="00B43826">
        <w:rPr>
          <w:rFonts w:ascii="Times New Roman" w:eastAsia="Calibri" w:hAnsi="Times New Roman" w:cs="Times New Roman"/>
          <w:sz w:val="20"/>
          <w:szCs w:val="20"/>
          <w:lang w:val="en-US"/>
        </w:rPr>
        <w:t xml:space="preserve">Foundation for Statistical Computing, Vienna, Austria. </w:t>
      </w:r>
      <w:r w:rsidR="00C105EE" w:rsidRPr="00B43826">
        <w:rPr>
          <w:rFonts w:ascii="Times New Roman" w:eastAsia="Calibri" w:hAnsi="Times New Roman" w:cs="Times New Roman"/>
          <w:sz w:val="20"/>
          <w:szCs w:val="20"/>
          <w:lang w:val="en-US"/>
        </w:rPr>
        <w:t>http://www.r-project.org.</w:t>
      </w:r>
    </w:p>
    <w:p w14:paraId="07F84A5A"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 xml:space="preserve">Redmond LE, Loewen CJG, Vinebrooke RD (2018) A </w:t>
      </w:r>
      <w:r w:rsidR="006D0591" w:rsidRPr="00B43826">
        <w:rPr>
          <w:rFonts w:ascii="Times New Roman" w:eastAsia="Calibri" w:hAnsi="Times New Roman" w:cs="Times New Roman"/>
          <w:sz w:val="20"/>
          <w:szCs w:val="20"/>
          <w:lang w:val="en-US"/>
        </w:rPr>
        <w:t xml:space="preserve">functional approach to zooplankton communities in mountain lakes stocked with non‐native sportfish under a changing climate. </w:t>
      </w:r>
      <w:r w:rsidRPr="00B43826">
        <w:rPr>
          <w:rFonts w:ascii="Times New Roman" w:eastAsia="Calibri" w:hAnsi="Times New Roman" w:cs="Times New Roman"/>
          <w:sz w:val="20"/>
          <w:szCs w:val="20"/>
          <w:lang w:val="en-US"/>
        </w:rPr>
        <w:t>Water Resour Res 54:2362–2375. doi: 10.1002/2017WR021956</w:t>
      </w:r>
    </w:p>
    <w:p w14:paraId="5B491B63"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 xml:space="preserve">Rhodes C, Bingham A, Heard AM, et al (2017) Diatoms to human uses: linking nitrogen deposition, aquatic eutrophication, and ecosystem services. Ecosphere </w:t>
      </w:r>
      <w:proofErr w:type="gramStart"/>
      <w:r w:rsidRPr="00B43826">
        <w:rPr>
          <w:rFonts w:ascii="Times New Roman" w:eastAsia="Calibri" w:hAnsi="Times New Roman" w:cs="Times New Roman"/>
          <w:sz w:val="20"/>
          <w:szCs w:val="20"/>
          <w:lang w:val="en-US"/>
        </w:rPr>
        <w:t>8:e</w:t>
      </w:r>
      <w:proofErr w:type="gramEnd"/>
      <w:r w:rsidRPr="00B43826">
        <w:rPr>
          <w:rFonts w:ascii="Times New Roman" w:eastAsia="Calibri" w:hAnsi="Times New Roman" w:cs="Times New Roman"/>
          <w:sz w:val="20"/>
          <w:szCs w:val="20"/>
          <w:lang w:val="en-US"/>
        </w:rPr>
        <w:t>01858. doi: 10.1002/ecs2.1858</w:t>
      </w:r>
    </w:p>
    <w:p w14:paraId="1EAC83C0" w14:textId="77777777" w:rsidR="00C105EE" w:rsidRPr="00B43826" w:rsidRDefault="00C105EE"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RStudio Team (2015). RStudio: Integrated Development for R. RStudio, Inc., Boston, MA URL http://www.rstudio.com/.</w:t>
      </w:r>
    </w:p>
    <w:p w14:paraId="5B472DF9"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Scheffer M, Carpenter S, Foley JA, et al (2001) Catastrophic shifts in ecosystems. Nature 413:591–596. doi: 10.1038/35098000</w:t>
      </w:r>
    </w:p>
    <w:p w14:paraId="54BB7F66"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Shanafelt DW, Loreau M (2018) Stability trophic cascades in food chains. R Soc Open Sci 5:180995. doi: 10.1098/rsos.180995</w:t>
      </w:r>
    </w:p>
    <w:p w14:paraId="38135302"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lastRenderedPageBreak/>
        <w:t>Standish RJ, Hobbs RJ, Mayfield MM, et al (2014) Resilience in ecology: Abstraction, distraction, or where the action is? Biol Conserv 177:43–51. doi: 10.1016/j.biocon.2014.06.008</w:t>
      </w:r>
    </w:p>
    <w:p w14:paraId="58643D3B"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 xml:space="preserve">Thioulouse J, Dray S, Dufour A-B, et al (2018) Multivariate </w:t>
      </w:r>
      <w:r w:rsidR="006D0591" w:rsidRPr="00B43826">
        <w:rPr>
          <w:rFonts w:ascii="Times New Roman" w:eastAsia="Calibri" w:hAnsi="Times New Roman" w:cs="Times New Roman"/>
          <w:sz w:val="20"/>
          <w:szCs w:val="20"/>
          <w:lang w:val="en-US"/>
        </w:rPr>
        <w:t>analysis of ecological data with</w:t>
      </w:r>
      <w:r w:rsidRPr="00B43826">
        <w:rPr>
          <w:rFonts w:ascii="Times New Roman" w:eastAsia="Calibri" w:hAnsi="Times New Roman" w:cs="Times New Roman"/>
          <w:sz w:val="20"/>
          <w:szCs w:val="20"/>
          <w:lang w:val="en-US"/>
        </w:rPr>
        <w:t xml:space="preserve"> ade4. Springer New York, New York, NY</w:t>
      </w:r>
    </w:p>
    <w:p w14:paraId="188DE18B"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 xml:space="preserve">Tiberti R, Bogliani G, Brighenti S, et al (2018) Recovery of </w:t>
      </w:r>
      <w:r w:rsidR="006D0591" w:rsidRPr="00B43826">
        <w:rPr>
          <w:rFonts w:ascii="Times New Roman" w:eastAsia="Calibri" w:hAnsi="Times New Roman" w:cs="Times New Roman"/>
          <w:sz w:val="20"/>
          <w:szCs w:val="20"/>
          <w:lang w:val="en-US"/>
        </w:rPr>
        <w:t xml:space="preserve">high mountain alpine lakes </w:t>
      </w:r>
      <w:r w:rsidRPr="00B43826">
        <w:rPr>
          <w:rFonts w:ascii="Times New Roman" w:eastAsia="Calibri" w:hAnsi="Times New Roman" w:cs="Times New Roman"/>
          <w:sz w:val="20"/>
          <w:szCs w:val="20"/>
          <w:lang w:val="en-US"/>
        </w:rPr>
        <w:t>after the eradication of introduced brook trout Salvelinus fontinalis using non-chemical methods. Biol Invasions 21:875–894. doi: 10.1007/s10530-018-1867-0</w:t>
      </w:r>
    </w:p>
    <w:p w14:paraId="1612548F"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Tonno I, Agasild H, Koiv T, et al (2016) Algal diet of small-bodied crustacean zooplankton in a cyanobacteria-dominated eutrophic lake. PLoS One 11:1–17. doi: 10.1371/journal.pone.0154526</w:t>
      </w:r>
    </w:p>
    <w:p w14:paraId="5842BB3A"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 xml:space="preserve">Vanni MJ (2002) Nutrient </w:t>
      </w:r>
      <w:r w:rsidR="006D0591" w:rsidRPr="00B43826">
        <w:rPr>
          <w:rFonts w:ascii="Times New Roman" w:eastAsia="Calibri" w:hAnsi="Times New Roman" w:cs="Times New Roman"/>
          <w:sz w:val="20"/>
          <w:szCs w:val="20"/>
          <w:lang w:val="en-US"/>
        </w:rPr>
        <w:t>cycling by animals in freshwater ecosystems</w:t>
      </w:r>
      <w:r w:rsidRPr="00B43826">
        <w:rPr>
          <w:rFonts w:ascii="Times New Roman" w:eastAsia="Calibri" w:hAnsi="Times New Roman" w:cs="Times New Roman"/>
          <w:sz w:val="20"/>
          <w:szCs w:val="20"/>
          <w:lang w:val="en-US"/>
        </w:rPr>
        <w:t>. Annu Rev Ecol Syst 33:341–370. doi: 10.1146/annurev.ecolsys.33.010802.150519</w:t>
      </w:r>
    </w:p>
    <w:p w14:paraId="131592A4"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Vanni MJ, Layne CD, Arnott SE (1997) ‘“</w:t>
      </w:r>
      <w:r w:rsidR="00B117FD" w:rsidRPr="00B43826">
        <w:rPr>
          <w:rFonts w:ascii="Times New Roman" w:eastAsia="Calibri" w:hAnsi="Times New Roman" w:cs="Times New Roman"/>
          <w:sz w:val="20"/>
          <w:szCs w:val="20"/>
          <w:lang w:val="en-US"/>
        </w:rPr>
        <w:t>Top–down”’ trophic interactions in lakes: effects of fish on nutrient dynamics</w:t>
      </w:r>
      <w:r w:rsidRPr="00B43826">
        <w:rPr>
          <w:rFonts w:ascii="Times New Roman" w:eastAsia="Calibri" w:hAnsi="Times New Roman" w:cs="Times New Roman"/>
          <w:sz w:val="20"/>
          <w:szCs w:val="20"/>
          <w:lang w:val="en-US"/>
        </w:rPr>
        <w:t>. Ecology 78:1–20</w:t>
      </w:r>
    </w:p>
    <w:p w14:paraId="3DA746A4"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 xml:space="preserve">Watkins J, Rudstam L, Holeck K (2011) Length-weight regressions for zooplankton biomass calculations–A review and a suggestion for standard equations. Cornell Biol F Stn Publ Reports 17. doi: </w:t>
      </w:r>
      <w:r w:rsidR="00A07651" w:rsidRPr="00B43826">
        <w:rPr>
          <w:rFonts w:ascii="Times New Roman" w:eastAsia="Calibri" w:hAnsi="Times New Roman" w:cs="Times New Roman"/>
          <w:sz w:val="20"/>
          <w:szCs w:val="20"/>
          <w:lang w:val="en-US"/>
        </w:rPr>
        <w:t>https://doi.org/10.1016/0022-0981(88)90116-5</w:t>
      </w:r>
    </w:p>
    <w:p w14:paraId="554DC9BC" w14:textId="09C6F38B" w:rsidR="00A07651" w:rsidRPr="00B43826" w:rsidRDefault="00A07651"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 xml:space="preserve">Wickham H (2016) ggplot2: </w:t>
      </w:r>
      <w:proofErr w:type="gramStart"/>
      <w:r w:rsidRPr="00B43826">
        <w:rPr>
          <w:rFonts w:ascii="Times New Roman" w:eastAsia="Calibri" w:hAnsi="Times New Roman" w:cs="Times New Roman"/>
          <w:sz w:val="20"/>
          <w:szCs w:val="20"/>
          <w:lang w:val="en-US"/>
        </w:rPr>
        <w:t>Elegant</w:t>
      </w:r>
      <w:proofErr w:type="gramEnd"/>
      <w:r w:rsidRPr="00B43826">
        <w:rPr>
          <w:rFonts w:ascii="Times New Roman" w:eastAsia="Calibri" w:hAnsi="Times New Roman" w:cs="Times New Roman"/>
          <w:sz w:val="20"/>
          <w:szCs w:val="20"/>
          <w:lang w:val="en-US"/>
        </w:rPr>
        <w:t xml:space="preserve"> </w:t>
      </w:r>
      <w:r w:rsidR="006D0591" w:rsidRPr="00B43826">
        <w:rPr>
          <w:rFonts w:ascii="Times New Roman" w:eastAsia="Calibri" w:hAnsi="Times New Roman" w:cs="Times New Roman"/>
          <w:sz w:val="20"/>
          <w:szCs w:val="20"/>
          <w:lang w:val="en-US"/>
        </w:rPr>
        <w:t>graphics for data analysis</w:t>
      </w:r>
      <w:r w:rsidRPr="00B43826">
        <w:rPr>
          <w:rFonts w:ascii="Times New Roman" w:eastAsia="Calibri" w:hAnsi="Times New Roman" w:cs="Times New Roman"/>
          <w:sz w:val="20"/>
          <w:szCs w:val="20"/>
          <w:lang w:val="en-US"/>
        </w:rPr>
        <w:t xml:space="preserve">. Springer-Verlag New York. ISBN 978-3-319-24277-4, </w:t>
      </w:r>
      <w:ins w:id="350" w:author="Blake Stuparyk" w:date="2023-01-31T13:26:00Z">
        <w:r w:rsidR="007A18B8" w:rsidRPr="007A18B8">
          <w:rPr>
            <w:rFonts w:ascii="Times New Roman" w:eastAsia="Calibri" w:hAnsi="Times New Roman" w:cs="Times New Roman"/>
            <w:sz w:val="20"/>
            <w:szCs w:val="20"/>
            <w:lang w:val="en-US"/>
          </w:rPr>
          <w:t>https://ggplot2.tidyverse.org</w:t>
        </w:r>
      </w:ins>
      <w:r w:rsidRPr="00B43826">
        <w:rPr>
          <w:rFonts w:ascii="Times New Roman" w:eastAsia="Calibri" w:hAnsi="Times New Roman" w:cs="Times New Roman"/>
          <w:sz w:val="20"/>
          <w:szCs w:val="20"/>
          <w:lang w:val="en-US"/>
        </w:rPr>
        <w:t>.</w:t>
      </w:r>
    </w:p>
    <w:p w14:paraId="24410811"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 xml:space="preserve">Wilhelm FM, Parker BR, Schindler DW, Donald DB (1999) Seasonal </w:t>
      </w:r>
      <w:r w:rsidR="006D0591" w:rsidRPr="00B43826">
        <w:rPr>
          <w:rFonts w:ascii="Times New Roman" w:eastAsia="Calibri" w:hAnsi="Times New Roman" w:cs="Times New Roman"/>
          <w:sz w:val="20"/>
          <w:szCs w:val="20"/>
          <w:lang w:val="en-US"/>
        </w:rPr>
        <w:t>food habits of bull trout from a small alpine lake in the</w:t>
      </w:r>
      <w:r w:rsidRPr="00B43826">
        <w:rPr>
          <w:rFonts w:ascii="Times New Roman" w:eastAsia="Calibri" w:hAnsi="Times New Roman" w:cs="Times New Roman"/>
          <w:sz w:val="20"/>
          <w:szCs w:val="20"/>
          <w:lang w:val="en-US"/>
        </w:rPr>
        <w:t xml:space="preserve"> Canadian Rocky Mountains. Trans Am Fish Soc 128:1176–1192. doi: 10.1577/1548-8659(1999)128&lt;</w:t>
      </w:r>
      <w:proofErr w:type="gramStart"/>
      <w:r w:rsidRPr="00B43826">
        <w:rPr>
          <w:rFonts w:ascii="Times New Roman" w:eastAsia="Calibri" w:hAnsi="Times New Roman" w:cs="Times New Roman"/>
          <w:sz w:val="20"/>
          <w:szCs w:val="20"/>
          <w:lang w:val="en-US"/>
        </w:rPr>
        <w:t>1176:sfhobt</w:t>
      </w:r>
      <w:proofErr w:type="gramEnd"/>
      <w:r w:rsidRPr="00B43826">
        <w:rPr>
          <w:rFonts w:ascii="Times New Roman" w:eastAsia="Calibri" w:hAnsi="Times New Roman" w:cs="Times New Roman"/>
          <w:sz w:val="20"/>
          <w:szCs w:val="20"/>
          <w:lang w:val="en-US"/>
        </w:rPr>
        <w:t>&gt;2.0.co;2</w:t>
      </w:r>
    </w:p>
    <w:p w14:paraId="6DDF34B0"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Williams JJ, Beutel M, Nurse A, et al (2016) Phytoplankton responses to nitrogen enrichment in Pacific Northwest, USA Mountain Lakes. Hydrobiologia 776:261–276. doi: 10.1007/s10750-016-2758-y</w:t>
      </w:r>
    </w:p>
    <w:p w14:paraId="26F52CD7"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Williamson CE, Dodds W, Kratz TK, Palmer MA (2008) Lakes and streams as sentinels of environmental change in terrestrial and atmospheric processes. Front Ecol Environ 6:247–254. doi: 10.1890/070140</w:t>
      </w:r>
    </w:p>
    <w:p w14:paraId="26C5F2F9"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Winder M, Schindler DE (2004) Climate change uncouples trophic interactions in an aquatic ecosystem. Ecology 85:2100–2106. doi: 10.1890/04-0151</w:t>
      </w:r>
    </w:p>
    <w:p w14:paraId="1306FD25" w14:textId="5C097F69" w:rsidR="00A07651" w:rsidRPr="00B43826" w:rsidDel="00E47E65" w:rsidRDefault="00A07651" w:rsidP="001132B4">
      <w:pPr>
        <w:spacing w:after="0" w:line="480" w:lineRule="auto"/>
        <w:ind w:left="720" w:hanging="720"/>
        <w:rPr>
          <w:del w:id="351" w:author="Blake Stuparyk" w:date="2023-01-31T11:14:00Z"/>
          <w:rFonts w:ascii="Times New Roman" w:eastAsia="Calibri" w:hAnsi="Times New Roman" w:cs="Times New Roman"/>
          <w:sz w:val="20"/>
          <w:szCs w:val="20"/>
          <w:lang w:val="en-US"/>
        </w:rPr>
      </w:pPr>
      <w:del w:id="352" w:author="Blake Stuparyk" w:date="2023-01-31T11:14:00Z">
        <w:r w:rsidRPr="00B43826" w:rsidDel="00E47E65">
          <w:rPr>
            <w:rFonts w:ascii="Times New Roman" w:eastAsia="Calibri" w:hAnsi="Times New Roman" w:cs="Times New Roman"/>
            <w:sz w:val="20"/>
            <w:szCs w:val="20"/>
            <w:lang w:val="en-US"/>
          </w:rPr>
          <w:lastRenderedPageBreak/>
          <w:delText xml:space="preserve">Winslow L, Read J, Woolway R, et al (2018). rLakeAnalyzer: Lake </w:delText>
        </w:r>
        <w:r w:rsidR="006D0591" w:rsidRPr="00B43826" w:rsidDel="00E47E65">
          <w:rPr>
            <w:rFonts w:ascii="Times New Roman" w:eastAsia="Calibri" w:hAnsi="Times New Roman" w:cs="Times New Roman"/>
            <w:sz w:val="20"/>
            <w:szCs w:val="20"/>
            <w:lang w:val="en-US"/>
          </w:rPr>
          <w:delText>physics tools</w:delText>
        </w:r>
        <w:r w:rsidRPr="00B43826" w:rsidDel="00E47E65">
          <w:rPr>
            <w:rFonts w:ascii="Times New Roman" w:eastAsia="Calibri" w:hAnsi="Times New Roman" w:cs="Times New Roman"/>
            <w:sz w:val="20"/>
            <w:szCs w:val="20"/>
            <w:lang w:val="en-US"/>
          </w:rPr>
          <w:delText>. R package version 1.11.4. https://CRAN.R-project.org/package=rLakeAnalyzer</w:delText>
        </w:r>
      </w:del>
    </w:p>
    <w:p w14:paraId="0E2A413F" w14:textId="326A1846" w:rsidR="00AF1F5D" w:rsidRDefault="00AF1F5D" w:rsidP="001132B4">
      <w:pPr>
        <w:spacing w:after="0" w:line="480" w:lineRule="auto"/>
        <w:rPr>
          <w:ins w:id="353" w:author="Blake Stuparyk" w:date="2023-01-31T14:37:00Z"/>
          <w:rFonts w:ascii="Times New Roman" w:eastAsia="Calibri" w:hAnsi="Times New Roman" w:cs="Times New Roman"/>
          <w:sz w:val="20"/>
          <w:szCs w:val="20"/>
          <w:lang w:val="en-US"/>
        </w:rPr>
      </w:pPr>
    </w:p>
    <w:p w14:paraId="2B320EE6" w14:textId="21A88C2C" w:rsidR="00A8537B" w:rsidRDefault="00A8537B" w:rsidP="001132B4">
      <w:pPr>
        <w:spacing w:after="0" w:line="480" w:lineRule="auto"/>
        <w:rPr>
          <w:ins w:id="354" w:author="Blake Stuparyk" w:date="2023-01-31T14:37:00Z"/>
          <w:rFonts w:ascii="Times New Roman" w:eastAsia="Calibri" w:hAnsi="Times New Roman" w:cs="Times New Roman"/>
          <w:sz w:val="20"/>
          <w:szCs w:val="20"/>
          <w:lang w:val="en-US"/>
        </w:rPr>
      </w:pPr>
      <w:ins w:id="355" w:author="Blake Stuparyk" w:date="2023-01-31T14:37:00Z">
        <w:r>
          <w:rPr>
            <w:rFonts w:ascii="Times New Roman" w:eastAsia="Calibri" w:hAnsi="Times New Roman" w:cs="Times New Roman"/>
            <w:sz w:val="20"/>
            <w:szCs w:val="20"/>
            <w:lang w:val="en-US"/>
          </w:rPr>
          <w:t>[JAN 31</w:t>
        </w:r>
        <w:r w:rsidRPr="00A8537B">
          <w:rPr>
            <w:rFonts w:ascii="Times New Roman" w:eastAsia="Calibri" w:hAnsi="Times New Roman" w:cs="Times New Roman"/>
            <w:sz w:val="20"/>
            <w:szCs w:val="20"/>
            <w:vertAlign w:val="superscript"/>
            <w:lang w:val="en-US"/>
            <w:rPrChange w:id="356" w:author="Blake Stuparyk" w:date="2023-01-31T14:37:00Z">
              <w:rPr>
                <w:rFonts w:ascii="Times New Roman" w:eastAsia="Calibri" w:hAnsi="Times New Roman" w:cs="Times New Roman"/>
                <w:sz w:val="20"/>
                <w:szCs w:val="20"/>
                <w:lang w:val="en-US"/>
              </w:rPr>
            </w:rPrChange>
          </w:rPr>
          <w:t>st</w:t>
        </w:r>
        <w:r>
          <w:rPr>
            <w:rFonts w:ascii="Times New Roman" w:eastAsia="Calibri" w:hAnsi="Times New Roman" w:cs="Times New Roman"/>
            <w:sz w:val="20"/>
            <w:szCs w:val="20"/>
            <w:lang w:val="en-US"/>
          </w:rPr>
          <w:t xml:space="preserve"> BIB START]</w:t>
        </w:r>
      </w:ins>
    </w:p>
    <w:p w14:paraId="78BBD9D4" w14:textId="2E5FDC86" w:rsidR="00A8537B" w:rsidRPr="00A8537B" w:rsidRDefault="00A8537B" w:rsidP="00A8537B">
      <w:pPr>
        <w:widowControl w:val="0"/>
        <w:autoSpaceDE w:val="0"/>
        <w:autoSpaceDN w:val="0"/>
        <w:adjustRightInd w:val="0"/>
        <w:spacing w:after="0" w:line="480" w:lineRule="auto"/>
        <w:ind w:left="480" w:hanging="480"/>
        <w:rPr>
          <w:rFonts w:ascii="Times New Roman" w:hAnsi="Times New Roman" w:cs="Times New Roman"/>
          <w:noProof/>
          <w:sz w:val="20"/>
          <w:szCs w:val="24"/>
        </w:rPr>
      </w:pPr>
      <w:ins w:id="357" w:author="Blake Stuparyk" w:date="2023-01-31T14:37:00Z">
        <w:r>
          <w:rPr>
            <w:rFonts w:ascii="Times New Roman" w:eastAsia="Calibri" w:hAnsi="Times New Roman" w:cs="Times New Roman"/>
            <w:sz w:val="20"/>
            <w:szCs w:val="20"/>
            <w:lang w:val="en-US"/>
          </w:rPr>
          <w:fldChar w:fldCharType="begin" w:fldLock="1"/>
        </w:r>
        <w:r>
          <w:rPr>
            <w:rFonts w:ascii="Times New Roman" w:eastAsia="Calibri" w:hAnsi="Times New Roman" w:cs="Times New Roman"/>
            <w:sz w:val="20"/>
            <w:szCs w:val="20"/>
            <w:lang w:val="en-US"/>
          </w:rPr>
          <w:instrText xml:space="preserve">ADDIN Mendeley Bibliography CSL_BIBLIOGRAPHY </w:instrText>
        </w:r>
      </w:ins>
      <w:r>
        <w:rPr>
          <w:rFonts w:ascii="Times New Roman" w:eastAsia="Calibri" w:hAnsi="Times New Roman" w:cs="Times New Roman"/>
          <w:sz w:val="20"/>
          <w:szCs w:val="20"/>
          <w:lang w:val="en-US"/>
        </w:rPr>
        <w:fldChar w:fldCharType="separate"/>
      </w:r>
      <w:r w:rsidRPr="00A8537B">
        <w:rPr>
          <w:rFonts w:ascii="Times New Roman" w:hAnsi="Times New Roman" w:cs="Times New Roman"/>
          <w:noProof/>
          <w:sz w:val="20"/>
          <w:szCs w:val="24"/>
        </w:rPr>
        <w:t>Dray S, Dufour A--B. 2007. The ade4 Package: Implementing the Duality Diagram for Ecologists. J Stat Softw 22:1–20.</w:t>
      </w:r>
    </w:p>
    <w:p w14:paraId="59A0A2D5" w14:textId="77777777" w:rsidR="00A8537B" w:rsidRPr="00A8537B" w:rsidRDefault="00A8537B" w:rsidP="00A8537B">
      <w:pPr>
        <w:widowControl w:val="0"/>
        <w:autoSpaceDE w:val="0"/>
        <w:autoSpaceDN w:val="0"/>
        <w:adjustRightInd w:val="0"/>
        <w:spacing w:after="0" w:line="480" w:lineRule="auto"/>
        <w:ind w:left="480" w:hanging="480"/>
        <w:rPr>
          <w:rFonts w:ascii="Times New Roman" w:hAnsi="Times New Roman" w:cs="Times New Roman"/>
          <w:noProof/>
          <w:sz w:val="20"/>
          <w:szCs w:val="24"/>
        </w:rPr>
      </w:pPr>
      <w:r w:rsidRPr="00A8537B">
        <w:rPr>
          <w:rFonts w:ascii="Times New Roman" w:hAnsi="Times New Roman" w:cs="Times New Roman"/>
          <w:noProof/>
          <w:sz w:val="20"/>
          <w:szCs w:val="24"/>
        </w:rPr>
        <w:t>Oksanen J, Simpson GL, Blanchet FG, Kindt R, Legendre P, Minchin PR, O’Hara RB, Solymos P, Stevens MHH, Szoecs E, Wagner H, Barbour M, Bedward M, Bolker B, Borcard D, Carvalho G, Chirico M, De Caceres M, Durand S, Evangelista HBA, FitzJohn R, Friendly M, Furneaux B, Hannigan G, Hill MO, Lahti L, McGlinn D, Ouellette M-H, Ribeiro Cunha E, Smith T, Stier A, Ter Braak CJF, Weedon J. 2022. vegan: Community Ecology Package.</w:t>
      </w:r>
    </w:p>
    <w:p w14:paraId="0293B94C" w14:textId="77777777" w:rsidR="00A8537B" w:rsidRPr="00A8537B" w:rsidRDefault="00A8537B" w:rsidP="00A8537B">
      <w:pPr>
        <w:widowControl w:val="0"/>
        <w:autoSpaceDE w:val="0"/>
        <w:autoSpaceDN w:val="0"/>
        <w:adjustRightInd w:val="0"/>
        <w:spacing w:after="0" w:line="480" w:lineRule="auto"/>
        <w:ind w:left="480" w:hanging="480"/>
        <w:rPr>
          <w:rFonts w:ascii="Times New Roman" w:hAnsi="Times New Roman" w:cs="Times New Roman"/>
          <w:noProof/>
          <w:sz w:val="20"/>
          <w:szCs w:val="24"/>
        </w:rPr>
      </w:pPr>
      <w:r w:rsidRPr="00A8537B">
        <w:rPr>
          <w:rFonts w:ascii="Times New Roman" w:hAnsi="Times New Roman" w:cs="Times New Roman"/>
          <w:noProof/>
          <w:sz w:val="20"/>
          <w:szCs w:val="24"/>
        </w:rPr>
        <w:t>Posit team. 2022. RStudio: Integrated Development Environment for R.</w:t>
      </w:r>
    </w:p>
    <w:p w14:paraId="78384C02" w14:textId="77777777" w:rsidR="00A8537B" w:rsidRPr="00A8537B" w:rsidRDefault="00A8537B" w:rsidP="00A8537B">
      <w:pPr>
        <w:widowControl w:val="0"/>
        <w:autoSpaceDE w:val="0"/>
        <w:autoSpaceDN w:val="0"/>
        <w:adjustRightInd w:val="0"/>
        <w:spacing w:after="0" w:line="480" w:lineRule="auto"/>
        <w:ind w:left="480" w:hanging="480"/>
        <w:rPr>
          <w:rFonts w:ascii="Times New Roman" w:hAnsi="Times New Roman" w:cs="Times New Roman"/>
          <w:noProof/>
          <w:sz w:val="20"/>
          <w:szCs w:val="24"/>
        </w:rPr>
      </w:pPr>
      <w:r w:rsidRPr="00A8537B">
        <w:rPr>
          <w:rFonts w:ascii="Times New Roman" w:hAnsi="Times New Roman" w:cs="Times New Roman"/>
          <w:noProof/>
          <w:sz w:val="20"/>
          <w:szCs w:val="24"/>
        </w:rPr>
        <w:t>R Core Team. 2022. R: A Language and Environment for Statistical Computing.</w:t>
      </w:r>
    </w:p>
    <w:p w14:paraId="22C8D9CC" w14:textId="77777777" w:rsidR="00A8537B" w:rsidRPr="00A8537B" w:rsidRDefault="00A8537B" w:rsidP="00A8537B">
      <w:pPr>
        <w:widowControl w:val="0"/>
        <w:autoSpaceDE w:val="0"/>
        <w:autoSpaceDN w:val="0"/>
        <w:adjustRightInd w:val="0"/>
        <w:spacing w:after="0" w:line="480" w:lineRule="auto"/>
        <w:ind w:left="480" w:hanging="480"/>
        <w:rPr>
          <w:rFonts w:ascii="Times New Roman" w:hAnsi="Times New Roman" w:cs="Times New Roman"/>
          <w:noProof/>
          <w:sz w:val="20"/>
          <w:szCs w:val="24"/>
        </w:rPr>
      </w:pPr>
      <w:r w:rsidRPr="00A8537B">
        <w:rPr>
          <w:rFonts w:ascii="Times New Roman" w:hAnsi="Times New Roman" w:cs="Times New Roman"/>
          <w:noProof/>
          <w:sz w:val="20"/>
          <w:szCs w:val="24"/>
        </w:rPr>
        <w:t>Wickham H, Chang W, Henry L, Pedersen TL, Takahashi K, Wilke C, Woo K, Yutani H, Dunnington D. 2022. ggplot2: Create Elegant Data Visualisations Using the Grammar of Graphics.</w:t>
      </w:r>
    </w:p>
    <w:p w14:paraId="0E583543" w14:textId="77777777" w:rsidR="00A8537B" w:rsidRPr="00A8537B" w:rsidRDefault="00A8537B" w:rsidP="00A8537B">
      <w:pPr>
        <w:widowControl w:val="0"/>
        <w:autoSpaceDE w:val="0"/>
        <w:autoSpaceDN w:val="0"/>
        <w:adjustRightInd w:val="0"/>
        <w:spacing w:after="0" w:line="480" w:lineRule="auto"/>
        <w:ind w:left="480" w:hanging="480"/>
        <w:rPr>
          <w:rFonts w:ascii="Times New Roman" w:hAnsi="Times New Roman" w:cs="Times New Roman"/>
          <w:noProof/>
          <w:sz w:val="20"/>
        </w:rPr>
      </w:pPr>
      <w:r w:rsidRPr="00A8537B">
        <w:rPr>
          <w:rFonts w:ascii="Times New Roman" w:hAnsi="Times New Roman" w:cs="Times New Roman"/>
          <w:noProof/>
          <w:sz w:val="20"/>
          <w:szCs w:val="24"/>
        </w:rPr>
        <w:t>Zelený D. 2018. Which results of the standard test for community-weighted mean approach are too optimistic? Kühn I, editor. J Veg Sci 29:953–66.</w:t>
      </w:r>
    </w:p>
    <w:p w14:paraId="5A16389E" w14:textId="7A6C78B6" w:rsidR="00A8537B" w:rsidRDefault="00A8537B" w:rsidP="001132B4">
      <w:pPr>
        <w:spacing w:after="0" w:line="480" w:lineRule="auto"/>
        <w:rPr>
          <w:ins w:id="358" w:author="Blake Stuparyk" w:date="2023-01-31T14:37:00Z"/>
          <w:rFonts w:ascii="Times New Roman" w:eastAsia="Calibri" w:hAnsi="Times New Roman" w:cs="Times New Roman"/>
          <w:sz w:val="20"/>
          <w:szCs w:val="20"/>
          <w:lang w:val="en-US"/>
        </w:rPr>
      </w:pPr>
      <w:ins w:id="359" w:author="Blake Stuparyk" w:date="2023-01-31T14:37:00Z">
        <w:r>
          <w:rPr>
            <w:rFonts w:ascii="Times New Roman" w:eastAsia="Calibri" w:hAnsi="Times New Roman" w:cs="Times New Roman"/>
            <w:sz w:val="20"/>
            <w:szCs w:val="20"/>
            <w:lang w:val="en-US"/>
          </w:rPr>
          <w:fldChar w:fldCharType="end"/>
        </w:r>
      </w:ins>
    </w:p>
    <w:p w14:paraId="038801F9" w14:textId="5C2AAB3D" w:rsidR="00A8537B" w:rsidRDefault="00A8537B" w:rsidP="001132B4">
      <w:pPr>
        <w:spacing w:after="0" w:line="480" w:lineRule="auto"/>
        <w:rPr>
          <w:ins w:id="360" w:author="Blake Stuparyk" w:date="2023-01-31T14:37:00Z"/>
          <w:rFonts w:ascii="Times New Roman" w:eastAsia="Calibri" w:hAnsi="Times New Roman" w:cs="Times New Roman"/>
          <w:sz w:val="20"/>
          <w:szCs w:val="20"/>
          <w:lang w:val="en-US"/>
        </w:rPr>
      </w:pPr>
    </w:p>
    <w:p w14:paraId="6BF82CCF" w14:textId="77777777" w:rsidR="00A8537B" w:rsidRDefault="00A8537B" w:rsidP="001132B4">
      <w:pPr>
        <w:spacing w:after="0" w:line="480" w:lineRule="auto"/>
        <w:rPr>
          <w:rFonts w:ascii="Times New Roman" w:eastAsia="Calibri" w:hAnsi="Times New Roman" w:cs="Times New Roman"/>
          <w:sz w:val="20"/>
          <w:szCs w:val="20"/>
          <w:lang w:val="en-US"/>
        </w:rPr>
      </w:pPr>
    </w:p>
    <w:p w14:paraId="0615C856" w14:textId="77777777" w:rsidR="00720871" w:rsidRPr="00720871" w:rsidRDefault="00720871" w:rsidP="00720871">
      <w:pPr>
        <w:spacing w:after="0" w:line="480" w:lineRule="auto"/>
        <w:rPr>
          <w:rFonts w:ascii="Times New Roman" w:eastAsia="Calibri" w:hAnsi="Times New Roman" w:cs="Times New Roman"/>
          <w:b/>
          <w:sz w:val="20"/>
          <w:szCs w:val="20"/>
          <w:lang w:val="en-US"/>
        </w:rPr>
      </w:pPr>
      <w:r w:rsidRPr="00720871">
        <w:rPr>
          <w:rFonts w:ascii="Times New Roman" w:eastAsia="Calibri" w:hAnsi="Times New Roman" w:cs="Times New Roman"/>
          <w:b/>
          <w:sz w:val="20"/>
          <w:szCs w:val="20"/>
          <w:lang w:val="en-US"/>
        </w:rPr>
        <w:t>List of Tables</w:t>
      </w:r>
    </w:p>
    <w:p w14:paraId="0CB3326F" w14:textId="77777777" w:rsidR="00720871" w:rsidRDefault="00720871" w:rsidP="00720871">
      <w:pPr>
        <w:spacing w:after="0" w:line="480" w:lineRule="auto"/>
        <w:rPr>
          <w:rFonts w:ascii="Times New Roman" w:hAnsi="Times New Roman" w:cs="Times New Roman"/>
          <w:sz w:val="20"/>
        </w:rPr>
      </w:pPr>
      <w:r w:rsidRPr="0076642F">
        <w:rPr>
          <w:rFonts w:ascii="Times New Roman" w:hAnsi="Times New Roman" w:cs="Times New Roman"/>
          <w:sz w:val="20"/>
        </w:rPr>
        <w:t>Table 1</w:t>
      </w:r>
      <w:r>
        <w:rPr>
          <w:rFonts w:ascii="Times New Roman" w:hAnsi="Times New Roman" w:cs="Times New Roman"/>
          <w:sz w:val="20"/>
        </w:rPr>
        <w:t xml:space="preserve"> Stocking histories of Harrison, Pipit, Bighorn, and Snowflake Lake (</w:t>
      </w:r>
      <w:r w:rsidRPr="000A579F">
        <w:rPr>
          <w:rFonts w:ascii="Times New Roman" w:eastAsia="Times New Roman" w:hAnsi="Times New Roman" w:cs="Times New Roman"/>
          <w:color w:val="000000"/>
          <w:sz w:val="20"/>
          <w:szCs w:val="20"/>
          <w:lang w:eastAsia="en-CA"/>
        </w:rPr>
        <w:t>Anderson and Donald 1978; Parker et al. 1996, 2001; McNaught et al. 1999; Wilhelm et al. 1999</w:t>
      </w:r>
      <w:r>
        <w:rPr>
          <w:rFonts w:ascii="Times New Roman" w:eastAsia="Times New Roman" w:hAnsi="Times New Roman" w:cs="Times New Roman"/>
          <w:color w:val="000000"/>
          <w:sz w:val="20"/>
          <w:szCs w:val="20"/>
          <w:lang w:eastAsia="en-CA"/>
        </w:rPr>
        <w:t>)</w:t>
      </w:r>
      <w:r>
        <w:rPr>
          <w:rFonts w:ascii="Times New Roman" w:hAnsi="Times New Roman" w:cs="Times New Roman"/>
          <w:sz w:val="20"/>
        </w:rPr>
        <w:t>.</w:t>
      </w:r>
    </w:p>
    <w:p w14:paraId="51A27FB9" w14:textId="77777777" w:rsidR="00720871" w:rsidRDefault="00720871" w:rsidP="00720871">
      <w:pPr>
        <w:spacing w:after="0" w:line="480" w:lineRule="auto"/>
        <w:rPr>
          <w:rFonts w:ascii="Times New Roman" w:hAnsi="Times New Roman" w:cs="Times New Roman"/>
          <w:sz w:val="20"/>
        </w:rPr>
      </w:pPr>
    </w:p>
    <w:p w14:paraId="620ACD46" w14:textId="77777777" w:rsidR="00720871" w:rsidRPr="00720871" w:rsidRDefault="00720871" w:rsidP="00720871">
      <w:pPr>
        <w:spacing w:after="0" w:line="480" w:lineRule="auto"/>
        <w:rPr>
          <w:rFonts w:ascii="Times New Roman" w:eastAsia="Calibri" w:hAnsi="Times New Roman" w:cs="Times New Roman"/>
          <w:sz w:val="20"/>
          <w:szCs w:val="20"/>
          <w:lang w:val="en-US"/>
        </w:rPr>
      </w:pPr>
      <w:proofErr w:type="gramStart"/>
      <w:r w:rsidRPr="00720871">
        <w:rPr>
          <w:rFonts w:ascii="Times New Roman" w:eastAsia="Calibri" w:hAnsi="Times New Roman" w:cs="Times New Roman"/>
          <w:sz w:val="20"/>
          <w:szCs w:val="20"/>
          <w:lang w:val="en-US"/>
        </w:rPr>
        <w:t>Table 2 Matrix of zooplankton taxon,</w:t>
      </w:r>
      <w:proofErr w:type="gramEnd"/>
      <w:r w:rsidRPr="00720871">
        <w:rPr>
          <w:rFonts w:ascii="Times New Roman" w:eastAsia="Calibri" w:hAnsi="Times New Roman" w:cs="Times New Roman"/>
          <w:sz w:val="20"/>
          <w:szCs w:val="20"/>
          <w:lang w:val="en-US"/>
        </w:rPr>
        <w:t xml:space="preserve"> assigned codes, and functional traits (Barnett et al. 2007; Hébert et al. 2016, 2017; Redmond et al. 2018).</w:t>
      </w:r>
    </w:p>
    <w:p w14:paraId="5371D3F0" w14:textId="77777777" w:rsidR="00720871" w:rsidRPr="00720871" w:rsidRDefault="00720871" w:rsidP="00720871">
      <w:pPr>
        <w:spacing w:after="0" w:line="480" w:lineRule="auto"/>
        <w:rPr>
          <w:rFonts w:ascii="Times New Roman" w:eastAsia="Calibri" w:hAnsi="Times New Roman" w:cs="Times New Roman"/>
          <w:sz w:val="20"/>
          <w:szCs w:val="20"/>
          <w:lang w:val="en-US"/>
        </w:rPr>
      </w:pPr>
    </w:p>
    <w:p w14:paraId="50DC9267" w14:textId="77777777" w:rsidR="00720871" w:rsidRPr="00720871" w:rsidRDefault="00720871" w:rsidP="00720871">
      <w:pPr>
        <w:spacing w:after="0" w:line="480" w:lineRule="auto"/>
        <w:rPr>
          <w:rFonts w:ascii="Times New Roman" w:eastAsia="Calibri" w:hAnsi="Times New Roman" w:cs="Times New Roman"/>
          <w:b/>
          <w:sz w:val="20"/>
          <w:szCs w:val="20"/>
          <w:lang w:val="en-US"/>
        </w:rPr>
      </w:pPr>
      <w:r w:rsidRPr="00720871">
        <w:rPr>
          <w:rFonts w:ascii="Times New Roman" w:eastAsia="Calibri" w:hAnsi="Times New Roman" w:cs="Times New Roman"/>
          <w:b/>
          <w:sz w:val="20"/>
          <w:szCs w:val="20"/>
          <w:lang w:val="en-US"/>
        </w:rPr>
        <w:t>Figure Captions</w:t>
      </w:r>
    </w:p>
    <w:p w14:paraId="38E948B1" w14:textId="77777777" w:rsidR="00720871" w:rsidRPr="001D7BE6" w:rsidRDefault="00720871" w:rsidP="00720871">
      <w:pPr>
        <w:spacing w:after="0" w:line="480" w:lineRule="auto"/>
        <w:rPr>
          <w:rFonts w:ascii="Times New Roman" w:hAnsi="Times New Roman" w:cs="Times New Roman"/>
          <w:color w:val="000000"/>
          <w:sz w:val="20"/>
          <w:szCs w:val="20"/>
        </w:rPr>
      </w:pPr>
      <w:r w:rsidRPr="00720871">
        <w:rPr>
          <w:rFonts w:ascii="Times New Roman" w:eastAsia="Calibri" w:hAnsi="Times New Roman" w:cs="Times New Roman"/>
          <w:b/>
          <w:sz w:val="20"/>
          <w:szCs w:val="20"/>
          <w:lang w:val="en-US"/>
        </w:rPr>
        <w:lastRenderedPageBreak/>
        <w:t>Fig 1</w:t>
      </w:r>
      <w:r w:rsidRPr="00720871">
        <w:rPr>
          <w:rFonts w:ascii="Times New Roman" w:eastAsia="Calibri" w:hAnsi="Times New Roman" w:cs="Times New Roman"/>
          <w:sz w:val="20"/>
          <w:szCs w:val="20"/>
          <w:lang w:val="en-US"/>
        </w:rPr>
        <w:t xml:space="preserve"> Single NMDS ordination in 2 dimensions, parsed apart to compare temporal community trajectories of four alpine lakes varying in stocking</w:t>
      </w:r>
      <w:r>
        <w:rPr>
          <w:rFonts w:ascii="Times New Roman" w:hAnsi="Times New Roman" w:cs="Times New Roman"/>
          <w:sz w:val="20"/>
          <w:szCs w:val="20"/>
        </w:rPr>
        <w:t xml:space="preserve"> history and recovery action</w:t>
      </w:r>
      <w:r w:rsidRPr="00A85713">
        <w:rPr>
          <w:rFonts w:ascii="Times New Roman" w:hAnsi="Times New Roman" w:cs="Times New Roman"/>
          <w:sz w:val="20"/>
          <w:szCs w:val="20"/>
        </w:rPr>
        <w:t xml:space="preserve"> between 1966 to 2015 for </w:t>
      </w:r>
      <w:r w:rsidRPr="00A85713">
        <w:rPr>
          <w:rFonts w:ascii="Times New Roman" w:hAnsi="Times New Roman" w:cs="Times New Roman"/>
          <w:b/>
          <w:sz w:val="20"/>
          <w:szCs w:val="20"/>
        </w:rPr>
        <w:t xml:space="preserve">a </w:t>
      </w:r>
      <w:r w:rsidRPr="00A85713">
        <w:rPr>
          <w:rFonts w:ascii="Times New Roman" w:hAnsi="Times New Roman" w:cs="Times New Roman"/>
          <w:sz w:val="20"/>
          <w:szCs w:val="20"/>
        </w:rPr>
        <w:t xml:space="preserve">Harrison Lake (naturally fish-present), and to 2013 for </w:t>
      </w:r>
      <w:r w:rsidRPr="00A85713">
        <w:rPr>
          <w:rFonts w:ascii="Times New Roman" w:hAnsi="Times New Roman" w:cs="Times New Roman"/>
          <w:b/>
          <w:sz w:val="20"/>
          <w:szCs w:val="20"/>
        </w:rPr>
        <w:t xml:space="preserve">b </w:t>
      </w:r>
      <w:r w:rsidRPr="00A85713">
        <w:rPr>
          <w:rFonts w:ascii="Times New Roman" w:hAnsi="Times New Roman" w:cs="Times New Roman"/>
          <w:sz w:val="20"/>
          <w:szCs w:val="20"/>
        </w:rPr>
        <w:t>Pipit Lake (</w:t>
      </w:r>
      <w:r>
        <w:rPr>
          <w:rFonts w:ascii="Times New Roman" w:hAnsi="Times New Roman" w:cs="Times New Roman"/>
          <w:sz w:val="20"/>
          <w:szCs w:val="20"/>
        </w:rPr>
        <w:t>stocking termination</w:t>
      </w:r>
      <w:r w:rsidRPr="00A85713">
        <w:rPr>
          <w:rFonts w:ascii="Times New Roman" w:hAnsi="Times New Roman" w:cs="Times New Roman"/>
          <w:sz w:val="20"/>
          <w:szCs w:val="20"/>
        </w:rPr>
        <w:t xml:space="preserve">), </w:t>
      </w:r>
      <w:r w:rsidRPr="00A85713">
        <w:rPr>
          <w:rFonts w:ascii="Times New Roman" w:hAnsi="Times New Roman" w:cs="Times New Roman"/>
          <w:b/>
          <w:sz w:val="20"/>
          <w:szCs w:val="20"/>
        </w:rPr>
        <w:t xml:space="preserve">c </w:t>
      </w:r>
      <w:r w:rsidRPr="00A85713">
        <w:rPr>
          <w:rFonts w:ascii="Times New Roman" w:hAnsi="Times New Roman" w:cs="Times New Roman"/>
          <w:sz w:val="20"/>
          <w:szCs w:val="20"/>
        </w:rPr>
        <w:t xml:space="preserve">Bighorn Lake (gill-net fish removal), and </w:t>
      </w:r>
      <w:r w:rsidRPr="00A85713">
        <w:rPr>
          <w:rFonts w:ascii="Times New Roman" w:hAnsi="Times New Roman" w:cs="Times New Roman"/>
          <w:b/>
          <w:sz w:val="20"/>
          <w:szCs w:val="20"/>
        </w:rPr>
        <w:t>d</w:t>
      </w:r>
      <w:r w:rsidRPr="00A85713">
        <w:rPr>
          <w:rFonts w:ascii="Times New Roman" w:hAnsi="Times New Roman" w:cs="Times New Roman"/>
          <w:sz w:val="20"/>
          <w:szCs w:val="20"/>
        </w:rPr>
        <w:t xml:space="preserve"> Snowflake Lake (</w:t>
      </w:r>
      <w:r>
        <w:rPr>
          <w:rFonts w:ascii="Times New Roman" w:hAnsi="Times New Roman" w:cs="Times New Roman"/>
          <w:sz w:val="20"/>
          <w:szCs w:val="20"/>
        </w:rPr>
        <w:t>stocking termination</w:t>
      </w:r>
      <w:r w:rsidRPr="00A85713">
        <w:rPr>
          <w:rFonts w:ascii="Times New Roman" w:hAnsi="Times New Roman" w:cs="Times New Roman"/>
          <w:sz w:val="20"/>
          <w:szCs w:val="20"/>
        </w:rPr>
        <w:t xml:space="preserve"> with species reintroduction).</w:t>
      </w:r>
      <w:r>
        <w:rPr>
          <w:rFonts w:ascii="Times New Roman" w:hAnsi="Times New Roman" w:cs="Times New Roman"/>
          <w:sz w:val="20"/>
          <w:szCs w:val="20"/>
        </w:rPr>
        <w:t xml:space="preserve"> Zooplankton taxa are also visualized to provide insight of actual community assemblage at each timepoint.</w:t>
      </w:r>
      <w:r w:rsidRPr="00A85713">
        <w:rPr>
          <w:rFonts w:ascii="Times New Roman" w:hAnsi="Times New Roman" w:cs="Times New Roman"/>
          <w:sz w:val="20"/>
          <w:szCs w:val="20"/>
        </w:rPr>
        <w:t xml:space="preserve"> This ordination space was constructed using Bray-Curtis distances between annual average zooplankton abundances of all four lakes. Trajectory segment color represents states of fish status between recorded timepoints for each lake.</w:t>
      </w:r>
      <w:r>
        <w:rPr>
          <w:rFonts w:ascii="Times New Roman" w:hAnsi="Times New Roman" w:cs="Times New Roman"/>
          <w:sz w:val="20"/>
          <w:szCs w:val="20"/>
        </w:rPr>
        <w:t xml:space="preserve"> </w:t>
      </w:r>
    </w:p>
    <w:p w14:paraId="68968EE2" w14:textId="77777777" w:rsidR="00720871" w:rsidRPr="00A85713" w:rsidRDefault="00720871" w:rsidP="00720871">
      <w:pPr>
        <w:spacing w:after="0" w:line="480" w:lineRule="auto"/>
        <w:rPr>
          <w:rFonts w:ascii="Times New Roman" w:hAnsi="Times New Roman" w:cs="Times New Roman"/>
          <w:b/>
          <w:sz w:val="20"/>
          <w:szCs w:val="20"/>
        </w:rPr>
      </w:pPr>
      <w:r w:rsidRPr="00A85713">
        <w:rPr>
          <w:rFonts w:ascii="Times New Roman" w:hAnsi="Times New Roman" w:cs="Times New Roman"/>
          <w:b/>
          <w:sz w:val="20"/>
          <w:szCs w:val="20"/>
        </w:rPr>
        <w:t xml:space="preserve">Fig 2 </w:t>
      </w:r>
      <w:r w:rsidRPr="00A85713">
        <w:rPr>
          <w:rFonts w:ascii="Times New Roman" w:hAnsi="Times New Roman" w:cs="Times New Roman"/>
          <w:sz w:val="20"/>
          <w:szCs w:val="20"/>
        </w:rPr>
        <w:t>RLQ analysis ordination space of zooplankton abundance</w:t>
      </w:r>
      <w:r>
        <w:rPr>
          <w:rFonts w:ascii="Times New Roman" w:hAnsi="Times New Roman" w:cs="Times New Roman"/>
          <w:sz w:val="20"/>
          <w:szCs w:val="20"/>
        </w:rPr>
        <w:t>s</w:t>
      </w:r>
      <w:r w:rsidRPr="00A85713">
        <w:rPr>
          <w:rFonts w:ascii="Times New Roman" w:hAnsi="Times New Roman" w:cs="Times New Roman"/>
          <w:sz w:val="20"/>
          <w:szCs w:val="20"/>
        </w:rPr>
        <w:t xml:space="preserve"> (</w:t>
      </w:r>
      <w:r>
        <w:rPr>
          <w:rFonts w:ascii="Times New Roman" w:hAnsi="Times New Roman" w:cs="Times New Roman"/>
          <w:sz w:val="20"/>
          <w:szCs w:val="20"/>
        </w:rPr>
        <w:t xml:space="preserve">species </w:t>
      </w:r>
      <w:r w:rsidRPr="00A85713">
        <w:rPr>
          <w:rFonts w:ascii="Times New Roman" w:hAnsi="Times New Roman" w:cs="Times New Roman"/>
          <w:sz w:val="20"/>
          <w:szCs w:val="20"/>
        </w:rPr>
        <w:t>codes)</w:t>
      </w:r>
      <w:r>
        <w:rPr>
          <w:rFonts w:ascii="Times New Roman" w:hAnsi="Times New Roman" w:cs="Times New Roman"/>
          <w:sz w:val="20"/>
          <w:szCs w:val="20"/>
        </w:rPr>
        <w:t xml:space="preserve"> and</w:t>
      </w:r>
      <w:r w:rsidRPr="00A85713">
        <w:rPr>
          <w:rFonts w:ascii="Times New Roman" w:hAnsi="Times New Roman" w:cs="Times New Roman"/>
          <w:sz w:val="20"/>
          <w:szCs w:val="20"/>
        </w:rPr>
        <w:t xml:space="preserve"> functional traits (colored squares), based upon their relationship to measured environmental variables and fish presence (inset vector</w:t>
      </w:r>
      <w:r>
        <w:rPr>
          <w:rFonts w:ascii="Times New Roman" w:hAnsi="Times New Roman" w:cs="Times New Roman"/>
          <w:sz w:val="20"/>
          <w:szCs w:val="20"/>
        </w:rPr>
        <w:t xml:space="preserve"> plot</w:t>
      </w:r>
      <w:r w:rsidRPr="00A85713">
        <w:rPr>
          <w:rFonts w:ascii="Times New Roman" w:hAnsi="Times New Roman" w:cs="Times New Roman"/>
          <w:sz w:val="20"/>
          <w:szCs w:val="20"/>
        </w:rPr>
        <w:t>)</w:t>
      </w:r>
      <w:r>
        <w:rPr>
          <w:rFonts w:ascii="Times New Roman" w:hAnsi="Times New Roman" w:cs="Times New Roman"/>
          <w:sz w:val="20"/>
          <w:szCs w:val="20"/>
        </w:rPr>
        <w:t xml:space="preserve"> of four alpine lakes</w:t>
      </w:r>
      <w:r w:rsidRPr="00A85713">
        <w:rPr>
          <w:rFonts w:ascii="Times New Roman" w:hAnsi="Times New Roman" w:cs="Times New Roman"/>
          <w:sz w:val="20"/>
          <w:szCs w:val="20"/>
        </w:rPr>
        <w:t xml:space="preserve"> </w:t>
      </w:r>
      <w:r>
        <w:rPr>
          <w:rFonts w:ascii="Times New Roman" w:hAnsi="Times New Roman" w:cs="Times New Roman"/>
          <w:sz w:val="20"/>
          <w:szCs w:val="20"/>
        </w:rPr>
        <w:t>(</w:t>
      </w:r>
      <w:r w:rsidRPr="00A85713">
        <w:rPr>
          <w:rFonts w:ascii="Times New Roman" w:hAnsi="Times New Roman" w:cs="Times New Roman"/>
          <w:sz w:val="20"/>
          <w:szCs w:val="20"/>
        </w:rPr>
        <w:t>Harrison, Pipit, Bighorn, and Snowflake Lake</w:t>
      </w:r>
      <w:r>
        <w:rPr>
          <w:rFonts w:ascii="Times New Roman" w:hAnsi="Times New Roman" w:cs="Times New Roman"/>
          <w:sz w:val="20"/>
          <w:szCs w:val="20"/>
        </w:rPr>
        <w:t>)</w:t>
      </w:r>
      <w:r w:rsidRPr="00A85713">
        <w:rPr>
          <w:rFonts w:ascii="Times New Roman" w:hAnsi="Times New Roman" w:cs="Times New Roman"/>
          <w:sz w:val="20"/>
          <w:szCs w:val="20"/>
        </w:rPr>
        <w:t xml:space="preserve"> between the years 1991 to 2002. Functional trait conditions are grouped by color.</w:t>
      </w:r>
      <w:r>
        <w:rPr>
          <w:rFonts w:ascii="Times New Roman" w:hAnsi="Times New Roman" w:cs="Times New Roman"/>
          <w:sz w:val="20"/>
          <w:szCs w:val="20"/>
        </w:rPr>
        <w:t xml:space="preserve"> </w:t>
      </w:r>
    </w:p>
    <w:p w14:paraId="72F4531C" w14:textId="77777777" w:rsidR="00720871" w:rsidRPr="00B43826" w:rsidRDefault="00720871" w:rsidP="001132B4">
      <w:pPr>
        <w:spacing w:after="0" w:line="480" w:lineRule="auto"/>
        <w:rPr>
          <w:rFonts w:ascii="Times New Roman" w:eastAsia="Calibri" w:hAnsi="Times New Roman" w:cs="Times New Roman"/>
          <w:sz w:val="20"/>
          <w:szCs w:val="20"/>
          <w:lang w:val="en-US"/>
        </w:rPr>
      </w:pPr>
      <w:r w:rsidRPr="00B74027">
        <w:rPr>
          <w:rFonts w:ascii="Times New Roman" w:hAnsi="Times New Roman" w:cs="Times New Roman"/>
          <w:b/>
          <w:sz w:val="20"/>
          <w:szCs w:val="20"/>
        </w:rPr>
        <w:t xml:space="preserve">Fig 3 </w:t>
      </w:r>
      <w:r w:rsidRPr="00B74027">
        <w:rPr>
          <w:rFonts w:ascii="Times New Roman" w:hAnsi="Times New Roman" w:cs="Times New Roman"/>
          <w:sz w:val="20"/>
          <w:szCs w:val="20"/>
        </w:rPr>
        <w:t xml:space="preserve">Mean aggregate </w:t>
      </w:r>
      <w:r>
        <w:rPr>
          <w:rFonts w:ascii="Times New Roman" w:hAnsi="Times New Roman" w:cs="Times New Roman"/>
          <w:sz w:val="20"/>
          <w:szCs w:val="20"/>
        </w:rPr>
        <w:t xml:space="preserve">zooplankton </w:t>
      </w:r>
      <w:r w:rsidRPr="00B74027">
        <w:rPr>
          <w:rFonts w:ascii="Times New Roman" w:hAnsi="Times New Roman" w:cs="Times New Roman"/>
          <w:sz w:val="20"/>
          <w:szCs w:val="20"/>
        </w:rPr>
        <w:t xml:space="preserve">biomasses </w:t>
      </w:r>
      <w:bookmarkStart w:id="361" w:name="_Hlk4765343"/>
      <w:r w:rsidRPr="00B74027">
        <w:rPr>
          <w:rFonts w:ascii="Times New Roman" w:hAnsi="Times New Roman" w:cs="Times New Roman"/>
          <w:sz w:val="20"/>
          <w:szCs w:val="20"/>
        </w:rPr>
        <w:t>(µg</w:t>
      </w:r>
      <w:r>
        <w:rPr>
          <w:rFonts w:ascii="Times New Roman" w:hAnsi="Times New Roman" w:cs="Times New Roman"/>
          <w:sz w:val="20"/>
          <w:szCs w:val="20"/>
        </w:rPr>
        <w:t xml:space="preserve">/L; points) of four alpine lakes varying in stocking history and recovery action </w:t>
      </w:r>
      <w:bookmarkEnd w:id="361"/>
      <w:r w:rsidRPr="00B74027">
        <w:rPr>
          <w:rFonts w:ascii="Times New Roman" w:hAnsi="Times New Roman" w:cs="Times New Roman"/>
          <w:sz w:val="20"/>
          <w:szCs w:val="20"/>
        </w:rPr>
        <w:t xml:space="preserve">between 1966 to 2015 for </w:t>
      </w:r>
      <w:r w:rsidRPr="00B74027">
        <w:rPr>
          <w:rFonts w:ascii="Times New Roman" w:hAnsi="Times New Roman" w:cs="Times New Roman"/>
          <w:b/>
          <w:sz w:val="20"/>
          <w:szCs w:val="20"/>
        </w:rPr>
        <w:t xml:space="preserve">a </w:t>
      </w:r>
      <w:r w:rsidRPr="00B74027">
        <w:rPr>
          <w:rFonts w:ascii="Times New Roman" w:hAnsi="Times New Roman" w:cs="Times New Roman"/>
          <w:sz w:val="20"/>
          <w:szCs w:val="20"/>
        </w:rPr>
        <w:t>Harrison Lake</w:t>
      </w:r>
      <w:r>
        <w:rPr>
          <w:rFonts w:ascii="Times New Roman" w:hAnsi="Times New Roman" w:cs="Times New Roman"/>
          <w:sz w:val="20"/>
          <w:szCs w:val="20"/>
        </w:rPr>
        <w:t xml:space="preserve"> (naturally fish-present)</w:t>
      </w:r>
      <w:r w:rsidRPr="00B74027">
        <w:rPr>
          <w:rFonts w:ascii="Times New Roman" w:hAnsi="Times New Roman" w:cs="Times New Roman"/>
          <w:sz w:val="20"/>
          <w:szCs w:val="20"/>
        </w:rPr>
        <w:t xml:space="preserve">, and to 2013 for </w:t>
      </w:r>
      <w:r w:rsidRPr="00B74027">
        <w:rPr>
          <w:rFonts w:ascii="Times New Roman" w:hAnsi="Times New Roman" w:cs="Times New Roman"/>
          <w:b/>
          <w:sz w:val="20"/>
          <w:szCs w:val="20"/>
        </w:rPr>
        <w:t xml:space="preserve">b </w:t>
      </w:r>
      <w:r w:rsidRPr="00B74027">
        <w:rPr>
          <w:rFonts w:ascii="Times New Roman" w:hAnsi="Times New Roman" w:cs="Times New Roman"/>
          <w:sz w:val="20"/>
          <w:szCs w:val="20"/>
        </w:rPr>
        <w:t>Pipit Lake</w:t>
      </w:r>
      <w:r>
        <w:rPr>
          <w:rFonts w:ascii="Times New Roman" w:hAnsi="Times New Roman" w:cs="Times New Roman"/>
          <w:sz w:val="20"/>
          <w:szCs w:val="20"/>
        </w:rPr>
        <w:t xml:space="preserve"> (stocking termination)</w:t>
      </w:r>
      <w:r w:rsidRPr="00B74027">
        <w:rPr>
          <w:rFonts w:ascii="Times New Roman" w:hAnsi="Times New Roman" w:cs="Times New Roman"/>
          <w:sz w:val="20"/>
          <w:szCs w:val="20"/>
        </w:rPr>
        <w:t xml:space="preserve">, </w:t>
      </w:r>
      <w:r w:rsidRPr="00B74027">
        <w:rPr>
          <w:rFonts w:ascii="Times New Roman" w:hAnsi="Times New Roman" w:cs="Times New Roman"/>
          <w:b/>
          <w:sz w:val="20"/>
          <w:szCs w:val="20"/>
        </w:rPr>
        <w:t xml:space="preserve">c </w:t>
      </w:r>
      <w:r w:rsidRPr="00B74027">
        <w:rPr>
          <w:rFonts w:ascii="Times New Roman" w:hAnsi="Times New Roman" w:cs="Times New Roman"/>
          <w:sz w:val="20"/>
          <w:szCs w:val="20"/>
        </w:rPr>
        <w:t>Bighorn Lake</w:t>
      </w:r>
      <w:r>
        <w:rPr>
          <w:rFonts w:ascii="Times New Roman" w:hAnsi="Times New Roman" w:cs="Times New Roman"/>
          <w:sz w:val="20"/>
          <w:szCs w:val="20"/>
        </w:rPr>
        <w:t xml:space="preserve"> (gill-net fish removal)</w:t>
      </w:r>
      <w:r w:rsidRPr="00B74027">
        <w:rPr>
          <w:rFonts w:ascii="Times New Roman" w:hAnsi="Times New Roman" w:cs="Times New Roman"/>
          <w:sz w:val="20"/>
          <w:szCs w:val="20"/>
        </w:rPr>
        <w:t xml:space="preserve">, and </w:t>
      </w:r>
      <w:r w:rsidRPr="00B74027">
        <w:rPr>
          <w:rFonts w:ascii="Times New Roman" w:hAnsi="Times New Roman" w:cs="Times New Roman"/>
          <w:b/>
          <w:sz w:val="20"/>
          <w:szCs w:val="20"/>
        </w:rPr>
        <w:t>d</w:t>
      </w:r>
      <w:r w:rsidRPr="00B74027">
        <w:rPr>
          <w:rFonts w:ascii="Times New Roman" w:hAnsi="Times New Roman" w:cs="Times New Roman"/>
          <w:sz w:val="20"/>
          <w:szCs w:val="20"/>
        </w:rPr>
        <w:t xml:space="preserve"> Snowflake Lake</w:t>
      </w:r>
      <w:r>
        <w:rPr>
          <w:rFonts w:ascii="Times New Roman" w:hAnsi="Times New Roman" w:cs="Times New Roman"/>
          <w:sz w:val="20"/>
          <w:szCs w:val="20"/>
        </w:rPr>
        <w:t xml:space="preserve"> (stocking termination with species reintroduction)</w:t>
      </w:r>
      <w:r w:rsidRPr="00B74027">
        <w:rPr>
          <w:rFonts w:ascii="Times New Roman" w:hAnsi="Times New Roman" w:cs="Times New Roman"/>
          <w:sz w:val="20"/>
          <w:szCs w:val="20"/>
        </w:rPr>
        <w:t xml:space="preserve">. </w:t>
      </w:r>
      <w:r>
        <w:rPr>
          <w:rFonts w:ascii="Times New Roman" w:hAnsi="Times New Roman" w:cs="Times New Roman"/>
          <w:sz w:val="20"/>
          <w:szCs w:val="20"/>
        </w:rPr>
        <w:t>Line color changes, and vertical dashed lines,</w:t>
      </w:r>
      <w:r w:rsidRPr="00B74027">
        <w:rPr>
          <w:rFonts w:ascii="Times New Roman" w:hAnsi="Times New Roman" w:cs="Times New Roman"/>
          <w:sz w:val="20"/>
          <w:szCs w:val="20"/>
        </w:rPr>
        <w:t xml:space="preserve"> represent</w:t>
      </w:r>
      <w:r>
        <w:rPr>
          <w:rFonts w:ascii="Times New Roman" w:hAnsi="Times New Roman" w:cs="Times New Roman"/>
          <w:sz w:val="20"/>
          <w:szCs w:val="20"/>
        </w:rPr>
        <w:t xml:space="preserve"> changes in</w:t>
      </w:r>
      <w:r w:rsidRPr="00B74027">
        <w:rPr>
          <w:rFonts w:ascii="Times New Roman" w:hAnsi="Times New Roman" w:cs="Times New Roman"/>
          <w:sz w:val="20"/>
          <w:szCs w:val="20"/>
        </w:rPr>
        <w:t xml:space="preserve"> fish status between recorded timepoints for each lake. </w:t>
      </w:r>
      <w:r>
        <w:rPr>
          <w:rFonts w:ascii="Times New Roman" w:hAnsi="Times New Roman" w:cs="Times New Roman"/>
          <w:sz w:val="20"/>
          <w:szCs w:val="20"/>
        </w:rPr>
        <w:t xml:space="preserve">Star symbol represents year of </w:t>
      </w:r>
      <w:r w:rsidRPr="003B38F5">
        <w:rPr>
          <w:rFonts w:ascii="Times New Roman" w:hAnsi="Times New Roman" w:cs="Times New Roman"/>
          <w:i/>
          <w:sz w:val="20"/>
          <w:szCs w:val="20"/>
        </w:rPr>
        <w:t>Hesperodiaptomus arcticus</w:t>
      </w:r>
      <w:r>
        <w:rPr>
          <w:rFonts w:ascii="Times New Roman" w:hAnsi="Times New Roman" w:cs="Times New Roman"/>
          <w:sz w:val="20"/>
          <w:szCs w:val="20"/>
        </w:rPr>
        <w:t xml:space="preserve"> reintroduction in Snowflake Lake. </w:t>
      </w:r>
    </w:p>
    <w:sectPr w:rsidR="00720871" w:rsidRPr="00B43826" w:rsidSect="00FE710A">
      <w:footerReference w:type="default" r:id="rId12"/>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Blake Stuparyk" w:date="2023-01-04T14:20:00Z" w:initials="BS">
    <w:p w14:paraId="1D833F2A" w14:textId="77777777" w:rsidR="005C24BA" w:rsidRDefault="005C24BA" w:rsidP="00B00517">
      <w:pPr>
        <w:pStyle w:val="CommentText"/>
      </w:pPr>
      <w:r>
        <w:rPr>
          <w:rStyle w:val="CommentReference"/>
        </w:rPr>
        <w:annotationRef/>
      </w:r>
      <w:r>
        <w:t>Still a good lead up, but now to how the tax and fxn differ and what that means</w:t>
      </w:r>
    </w:p>
  </w:comment>
  <w:comment w:id="12" w:author="Blake Stuparyk" w:date="2023-01-04T14:34:00Z" w:initials="BS">
    <w:p w14:paraId="02D960C3" w14:textId="77777777" w:rsidR="00563ED4" w:rsidRDefault="00563ED4" w:rsidP="006D4AA4">
      <w:pPr>
        <w:pStyle w:val="CommentText"/>
      </w:pPr>
      <w:r>
        <w:rPr>
          <w:rStyle w:val="CommentReference"/>
        </w:rPr>
        <w:annotationRef/>
      </w:r>
      <w:r>
        <w:t xml:space="preserve">This could be removed in favor of getting strait to the point about the "global question/subject" </w:t>
      </w:r>
    </w:p>
  </w:comment>
  <w:comment w:id="13" w:author="Blake Stuparyk" w:date="2023-01-04T14:32:00Z" w:initials="BS">
    <w:p w14:paraId="3CF641E3" w14:textId="74E8E8C4" w:rsidR="00AA003A" w:rsidRDefault="00AA003A" w:rsidP="0014380A">
      <w:pPr>
        <w:pStyle w:val="CommentText"/>
      </w:pPr>
      <w:r>
        <w:rPr>
          <w:rStyle w:val="CommentReference"/>
        </w:rPr>
        <w:annotationRef/>
      </w:r>
      <w:r>
        <w:t>Needs work</w:t>
      </w:r>
    </w:p>
  </w:comment>
  <w:comment w:id="15" w:author="Blake Stuparyk" w:date="2023-01-04T14:33:00Z" w:initials="BS">
    <w:p w14:paraId="4009D354" w14:textId="77777777" w:rsidR="00AA003A" w:rsidRDefault="00AA003A" w:rsidP="006B6C97">
      <w:pPr>
        <w:pStyle w:val="CommentText"/>
      </w:pPr>
      <w:r>
        <w:rPr>
          <w:rStyle w:val="CommentReference"/>
        </w:rPr>
        <w:annotationRef/>
      </w:r>
      <w:r>
        <w:t>This on whole could almost become the first para</w:t>
      </w:r>
    </w:p>
  </w:comment>
  <w:comment w:id="23" w:author="Blake Stuparyk" w:date="2023-01-04T14:38:00Z" w:initials="BS">
    <w:p w14:paraId="64EC7078" w14:textId="77777777" w:rsidR="00563ED4" w:rsidRDefault="00563ED4" w:rsidP="00570634">
      <w:pPr>
        <w:pStyle w:val="CommentText"/>
      </w:pPr>
      <w:r>
        <w:rPr>
          <w:rStyle w:val="CommentReference"/>
        </w:rPr>
        <w:annotationRef/>
      </w:r>
      <w:r>
        <w:t>Perhaps this would be better delivered by explaining the bioindicative potential of zoops?</w:t>
      </w:r>
    </w:p>
  </w:comment>
  <w:comment w:id="24" w:author="Blake Stuparyk" w:date="2023-01-04T14:39:00Z" w:initials="BS">
    <w:p w14:paraId="319595FB" w14:textId="77777777" w:rsidR="00FD509B" w:rsidRDefault="00FD509B" w:rsidP="00E866B7">
      <w:pPr>
        <w:pStyle w:val="CommentText"/>
      </w:pPr>
      <w:r>
        <w:rPr>
          <w:rStyle w:val="CommentReference"/>
        </w:rPr>
        <w:annotationRef/>
      </w:r>
      <w:r>
        <w:t xml:space="preserve">Especially since the next few sentences go into practical challenges to obtain sufficient data in alpine regions </w:t>
      </w:r>
    </w:p>
  </w:comment>
  <w:comment w:id="25" w:author="Blake Stuparyk" w:date="2023-01-04T14:40:00Z" w:initials="BS">
    <w:p w14:paraId="50B500EC" w14:textId="77777777" w:rsidR="00FD509B" w:rsidRDefault="00FD509B" w:rsidP="00D16EEE">
      <w:pPr>
        <w:pStyle w:val="CommentText"/>
      </w:pPr>
      <w:r>
        <w:rPr>
          <w:rStyle w:val="CommentReference"/>
        </w:rPr>
        <w:annotationRef/>
      </w:r>
      <w:r>
        <w:t>This feels like it is disconnected from the rest of the para</w:t>
      </w:r>
    </w:p>
  </w:comment>
  <w:comment w:id="26" w:author="Blake Stuparyk" w:date="2023-01-04T14:42:00Z" w:initials="BS">
    <w:p w14:paraId="356CF41E" w14:textId="77777777" w:rsidR="00FD509B" w:rsidRDefault="00FD509B" w:rsidP="006C4381">
      <w:pPr>
        <w:pStyle w:val="CommentText"/>
      </w:pPr>
      <w:r>
        <w:rPr>
          <w:rStyle w:val="CommentReference"/>
        </w:rPr>
        <w:annotationRef/>
      </w:r>
      <w:r>
        <w:t>This whole paragraph could serve us better by being explained in the method and disccusion sectons. Feels overwhelming and ZZZZZ in the intro.</w:t>
      </w:r>
    </w:p>
  </w:comment>
  <w:comment w:id="31" w:author="Blake Stuparyk" w:date="2023-01-04T14:46:00Z" w:initials="BS">
    <w:p w14:paraId="07F3DB9C" w14:textId="77777777" w:rsidR="005D4306" w:rsidRDefault="005D4306" w:rsidP="002008B7">
      <w:pPr>
        <w:pStyle w:val="CommentText"/>
      </w:pPr>
      <w:r>
        <w:rPr>
          <w:rStyle w:val="CommentReference"/>
        </w:rPr>
        <w:annotationRef/>
      </w:r>
      <w:r>
        <w:t>Is this still a priority? Or is it better to say comapare the tax and funcitonal properties?</w:t>
      </w:r>
    </w:p>
  </w:comment>
  <w:comment w:id="36" w:author="Blake Stuparyk" w:date="2023-01-04T14:55:00Z" w:initials="BS">
    <w:p w14:paraId="399BF6F5" w14:textId="77777777" w:rsidR="0064072C" w:rsidRDefault="0064072C" w:rsidP="00DC2009">
      <w:pPr>
        <w:pStyle w:val="CommentText"/>
      </w:pPr>
      <w:r>
        <w:rPr>
          <w:rStyle w:val="CommentReference"/>
        </w:rPr>
        <w:annotationRef/>
      </w:r>
      <w:r>
        <w:t>Do both need to be said here? Or can we just say tolerance or something?</w:t>
      </w:r>
    </w:p>
  </w:comment>
  <w:comment w:id="43" w:author="Blake Stuparyk" w:date="2023-01-04T14:58:00Z" w:initials="BS">
    <w:p w14:paraId="737F3AD2" w14:textId="77777777" w:rsidR="0064072C" w:rsidRDefault="0064072C" w:rsidP="00367F01">
      <w:pPr>
        <w:pStyle w:val="CommentText"/>
      </w:pPr>
      <w:r>
        <w:rPr>
          <w:rStyle w:val="CommentReference"/>
        </w:rPr>
        <w:annotationRef/>
      </w:r>
      <w:r>
        <w:t>Does this need to be a prediction? And if so, how did we predict the change in function aswell?</w:t>
      </w:r>
    </w:p>
  </w:comment>
  <w:comment w:id="44" w:author="Blake Stuparyk" w:date="2023-01-04T14:59:00Z" w:initials="BS">
    <w:p w14:paraId="441566B3" w14:textId="77777777" w:rsidR="00317BC4" w:rsidRDefault="00317BC4" w:rsidP="004402A9">
      <w:pPr>
        <w:pStyle w:val="CommentText"/>
      </w:pPr>
      <w:r>
        <w:rPr>
          <w:rStyle w:val="CommentReference"/>
        </w:rPr>
        <w:annotationRef/>
      </w:r>
      <w:r>
        <w:t>Cool, but feels disconected to the para</w:t>
      </w:r>
    </w:p>
  </w:comment>
  <w:comment w:id="45" w:author="Blake Stuparyk" w:date="2023-01-04T14:54:00Z" w:initials="BS">
    <w:p w14:paraId="097F6463" w14:textId="3416FA94" w:rsidR="00532DE6" w:rsidRDefault="00532DE6" w:rsidP="00194739">
      <w:pPr>
        <w:pStyle w:val="CommentText"/>
      </w:pPr>
      <w:r>
        <w:rPr>
          <w:rStyle w:val="CommentReference"/>
        </w:rPr>
        <w:annotationRef/>
      </w:r>
      <w:r>
        <w:t>This paragraph is stupid long</w:t>
      </w:r>
    </w:p>
  </w:comment>
  <w:comment w:id="48" w:author="Blake Stuparyk" w:date="2023-01-04T15:00:00Z" w:initials="BS">
    <w:p w14:paraId="4334A688" w14:textId="77777777" w:rsidR="003C5E9F" w:rsidRDefault="00317BC4" w:rsidP="00D078CA">
      <w:pPr>
        <w:pStyle w:val="CommentText"/>
      </w:pPr>
      <w:r>
        <w:rPr>
          <w:rStyle w:val="CommentReference"/>
        </w:rPr>
        <w:annotationRef/>
      </w:r>
      <w:r w:rsidR="003C5E9F">
        <w:t>Do we need a source/table for this?</w:t>
      </w:r>
    </w:p>
  </w:comment>
  <w:comment w:id="62" w:author="Blake Stuparyk" w:date="2023-01-04T15:01:00Z" w:initials="BS">
    <w:p w14:paraId="345A7D76" w14:textId="1D0B983C" w:rsidR="00317BC4" w:rsidRDefault="00317BC4" w:rsidP="00B14201">
      <w:pPr>
        <w:pStyle w:val="CommentText"/>
      </w:pPr>
      <w:r>
        <w:rPr>
          <w:rStyle w:val="CommentReference"/>
        </w:rPr>
        <w:annotationRef/>
      </w:r>
      <w:r>
        <w:t>This could be lower in the para, and maybe lead with the other lakes?</w:t>
      </w:r>
    </w:p>
  </w:comment>
  <w:comment w:id="133" w:author="Blake Stuparyk" w:date="2023-01-04T15:09:00Z" w:initials="BS">
    <w:p w14:paraId="4E77ABC1" w14:textId="77777777" w:rsidR="00DB1F71" w:rsidRDefault="00DB1F71" w:rsidP="004C593E">
      <w:pPr>
        <w:pStyle w:val="CommentText"/>
      </w:pPr>
      <w:r>
        <w:rPr>
          <w:rStyle w:val="CommentReference"/>
        </w:rPr>
        <w:annotationRef/>
      </w:r>
      <w:r>
        <w:t>Do I define my def of "funx trait"?</w:t>
      </w:r>
    </w:p>
  </w:comment>
  <w:comment w:id="280" w:author="Blake Stuparyk" w:date="2023-01-04T15:26:00Z" w:initials="BS">
    <w:p w14:paraId="39D21638" w14:textId="77777777" w:rsidR="00E03C96" w:rsidRDefault="00E03C96" w:rsidP="002C16F1">
      <w:pPr>
        <w:pStyle w:val="CommentText"/>
      </w:pPr>
      <w:r>
        <w:rPr>
          <w:rStyle w:val="CommentReference"/>
        </w:rPr>
        <w:annotationRef/>
      </w:r>
      <w:r>
        <w:t>I don’t think UI do this anymore</w:t>
      </w:r>
    </w:p>
  </w:comment>
  <w:comment w:id="281" w:author="Blake Stuparyk" w:date="2023-01-31T11:31:00Z" w:initials="BS">
    <w:p w14:paraId="25DDB63D" w14:textId="77777777" w:rsidR="007C17E6" w:rsidRDefault="007C17E6" w:rsidP="00EB6B6D">
      <w:pPr>
        <w:pStyle w:val="CommentText"/>
      </w:pPr>
      <w:r>
        <w:rPr>
          <w:rStyle w:val="CommentReference"/>
        </w:rPr>
        <w:annotationRef/>
      </w:r>
      <w:r>
        <w:t>Removed bit about hellinger transformation, but left why hellinger would be used in TrackChanges mode</w:t>
      </w:r>
    </w:p>
  </w:comment>
  <w:comment w:id="299" w:author="Blake Stuparyk" w:date="2023-01-04T15:31:00Z" w:initials="BS">
    <w:p w14:paraId="47CBDC5F" w14:textId="61EFA5F8" w:rsidR="00444C4F" w:rsidRDefault="00444C4F" w:rsidP="00952D84">
      <w:pPr>
        <w:pStyle w:val="CommentText"/>
      </w:pPr>
      <w:r>
        <w:rPr>
          <w:rStyle w:val="CommentReference"/>
        </w:rPr>
        <w:annotationRef/>
      </w:r>
      <w:r>
        <w:t xml:space="preserve">Are we still counting harrison as a study lake? And Technically I have a trajectory for both study and reference lakes now. </w:t>
      </w:r>
    </w:p>
  </w:comment>
  <w:comment w:id="300" w:author="Blake Stuparyk" w:date="2023-01-04T15:32:00Z" w:initials="BS">
    <w:p w14:paraId="5E4E6BE5" w14:textId="77777777" w:rsidR="00444C4F" w:rsidRDefault="00444C4F" w:rsidP="006A1B50">
      <w:pPr>
        <w:pStyle w:val="CommentText"/>
      </w:pPr>
      <w:r>
        <w:rPr>
          <w:rStyle w:val="CommentReference"/>
        </w:rPr>
        <w:annotationRef/>
      </w:r>
      <w:r>
        <w:t>As exemplified by our un-stocked alpine reference lakes</w:t>
      </w:r>
    </w:p>
  </w:comment>
  <w:comment w:id="304" w:author="Blake Stuparyk" w:date="2023-01-04T15:35:00Z" w:initials="BS">
    <w:p w14:paraId="1E97C6E3" w14:textId="77777777" w:rsidR="008A79F4" w:rsidRDefault="008A79F4" w:rsidP="009C7E24">
      <w:pPr>
        <w:pStyle w:val="CommentText"/>
      </w:pPr>
      <w:r>
        <w:rPr>
          <w:rStyle w:val="CommentReference"/>
        </w:rPr>
        <w:annotationRef/>
      </w:r>
      <w:r>
        <w:t>Major thing: To how much detail do we describe each trajectory? I feel like this paragraph goes against the rule I was taught long-ago. About describing the trend in a figure, but not vocalizing every detail and making the figure redundant.</w:t>
      </w:r>
    </w:p>
  </w:comment>
  <w:comment w:id="305" w:author="Blake Stuparyk" w:date="2023-01-09T14:26:00Z" w:initials="BS">
    <w:p w14:paraId="5A4FD208" w14:textId="77777777" w:rsidR="00351E27" w:rsidRDefault="003537F2">
      <w:pPr>
        <w:pStyle w:val="CommentText"/>
      </w:pPr>
      <w:r>
        <w:rPr>
          <w:rStyle w:val="CommentReference"/>
        </w:rPr>
        <w:annotationRef/>
      </w:r>
      <w:r w:rsidR="00351E27">
        <w:t>Also with the addition of funx ordis, this realestate will be needed to describe major trends in those figures aswell</w:t>
      </w:r>
    </w:p>
    <w:p w14:paraId="4339698D" w14:textId="77777777" w:rsidR="00351E27" w:rsidRDefault="00351E27">
      <w:pPr>
        <w:pStyle w:val="CommentText"/>
      </w:pPr>
    </w:p>
    <w:p w14:paraId="0D798832" w14:textId="77777777" w:rsidR="00351E27" w:rsidRDefault="00351E27" w:rsidP="009A10CE">
      <w:pPr>
        <w:pStyle w:val="CommentText"/>
      </w:pPr>
      <w:r>
        <w:t>ALSO instead of Harrison getting its own paragraph, there will be a paragraph for describing the REFERENCE lakes, both fishless and Harrsion</w:t>
      </w:r>
    </w:p>
  </w:comment>
  <w:comment w:id="308" w:author="Blake Stuparyk" w:date="2023-01-04T15:36:00Z" w:initials="BS">
    <w:p w14:paraId="568D675E" w14:textId="056F7E66" w:rsidR="008A79F4" w:rsidRDefault="008A79F4" w:rsidP="00AE221A">
      <w:pPr>
        <w:pStyle w:val="CommentText"/>
      </w:pPr>
      <w:r>
        <w:rPr>
          <w:rStyle w:val="CommentReference"/>
        </w:rPr>
        <w:annotationRef/>
      </w:r>
      <w:r>
        <w:t>Upon closer review, make sure to clean up mentions to groups or taxa that have hence been cleaned into other groups (Like CALA being rolled into H.arc)</w:t>
      </w:r>
    </w:p>
  </w:comment>
  <w:comment w:id="309" w:author="Blake Stuparyk" w:date="2023-01-10T10:41:00Z" w:initials="BS">
    <w:p w14:paraId="0A7AB872" w14:textId="77777777" w:rsidR="00BC68AD" w:rsidRDefault="00BC68AD" w:rsidP="00593E39">
      <w:pPr>
        <w:pStyle w:val="CommentText"/>
      </w:pPr>
      <w:r>
        <w:rPr>
          <w:rStyle w:val="CommentReference"/>
        </w:rPr>
        <w:annotationRef/>
      </w:r>
      <w:r>
        <w:t>Update numbers with new model</w:t>
      </w:r>
    </w:p>
  </w:comment>
  <w:comment w:id="311" w:author="Blake Stuparyk" w:date="2023-01-09T14:27:00Z" w:initials="BS">
    <w:p w14:paraId="131A7EA5" w14:textId="1AC11C42" w:rsidR="003537F2" w:rsidRDefault="003537F2" w:rsidP="008C4763">
      <w:pPr>
        <w:pStyle w:val="CommentText"/>
      </w:pPr>
      <w:r>
        <w:rPr>
          <w:rStyle w:val="CommentReference"/>
        </w:rPr>
        <w:annotationRef/>
      </w:r>
      <w:r>
        <w:t>And as much functional redundancy</w:t>
      </w:r>
    </w:p>
  </w:comment>
  <w:comment w:id="319" w:author="Blake Stuparyk" w:date="2023-01-10T10:47:00Z" w:initials="BS">
    <w:p w14:paraId="05FB3AF1" w14:textId="77777777" w:rsidR="00E80A47" w:rsidRDefault="00E80A47" w:rsidP="00DC4797">
      <w:pPr>
        <w:pStyle w:val="CommentText"/>
      </w:pPr>
      <w:r>
        <w:rPr>
          <w:rStyle w:val="CommentReference"/>
        </w:rPr>
        <w:annotationRef/>
      </w:r>
      <w:r>
        <w:t>I believe every lakes recovery involved a hysteresis trajectory now</w:t>
      </w:r>
    </w:p>
  </w:comment>
  <w:comment w:id="320" w:author="Blake Stuparyk" w:date="2023-01-10T10:48:00Z" w:initials="BS">
    <w:p w14:paraId="7544D1C9" w14:textId="77777777" w:rsidR="00E80A47" w:rsidRDefault="00E80A47" w:rsidP="008B1679">
      <w:pPr>
        <w:pStyle w:val="CommentText"/>
      </w:pPr>
      <w:r>
        <w:rPr>
          <w:rStyle w:val="CommentReference"/>
        </w:rPr>
        <w:annotationRef/>
      </w:r>
      <w:r>
        <w:t>And a different community identity than harrison</w:t>
      </w:r>
    </w:p>
  </w:comment>
  <w:comment w:id="322" w:author="Blake Stuparyk" w:date="2023-01-10T10:56:00Z" w:initials="BS">
    <w:p w14:paraId="18A4B6A5" w14:textId="77777777" w:rsidR="00F048DC" w:rsidRDefault="00F048DC" w:rsidP="00DB3DE5">
      <w:pPr>
        <w:pStyle w:val="CommentText"/>
      </w:pPr>
      <w:r>
        <w:rPr>
          <w:rStyle w:val="CommentReference"/>
        </w:rPr>
        <w:annotationRef/>
      </w:r>
      <w:r>
        <w:t>We can also back this up with our own reference lakes</w:t>
      </w:r>
    </w:p>
  </w:comment>
  <w:comment w:id="327" w:author="Blake Stuparyk" w:date="2023-01-10T10:57:00Z" w:initials="BS">
    <w:p w14:paraId="590E8809" w14:textId="77777777" w:rsidR="00F048DC" w:rsidRDefault="00F048DC" w:rsidP="00A65218">
      <w:pPr>
        <w:pStyle w:val="CommentText"/>
      </w:pPr>
      <w:r>
        <w:rPr>
          <w:rStyle w:val="CommentReference"/>
        </w:rPr>
        <w:annotationRef/>
      </w:r>
      <w:r>
        <w:t>Double check this now</w:t>
      </w:r>
    </w:p>
  </w:comment>
  <w:comment w:id="328" w:author="Blake Stuparyk" w:date="2023-01-10T10:59:00Z" w:initials="BS">
    <w:p w14:paraId="2C385A99" w14:textId="77777777" w:rsidR="00F048DC" w:rsidRDefault="00F048DC" w:rsidP="001544AE">
      <w:pPr>
        <w:pStyle w:val="CommentText"/>
      </w:pPr>
      <w:r>
        <w:rPr>
          <w:rStyle w:val="CommentReference"/>
        </w:rPr>
        <w:annotationRef/>
      </w:r>
      <w:r>
        <w:t>?</w:t>
      </w:r>
    </w:p>
  </w:comment>
  <w:comment w:id="329" w:author="Blake Stuparyk" w:date="2023-01-10T11:00:00Z" w:initials="BS">
    <w:p w14:paraId="67D31F6C" w14:textId="77777777" w:rsidR="00495D1E" w:rsidRDefault="00495D1E" w:rsidP="00556624">
      <w:pPr>
        <w:pStyle w:val="CommentText"/>
      </w:pPr>
      <w:r>
        <w:rPr>
          <w:rStyle w:val="CommentReference"/>
        </w:rPr>
        <w:annotationRef/>
      </w:r>
      <w:r>
        <w:t>These sentences kinda say the same thing</w:t>
      </w:r>
    </w:p>
  </w:comment>
  <w:comment w:id="335" w:author="Blake Stuparyk" w:date="2023-01-10T11:11:00Z" w:initials="BS">
    <w:p w14:paraId="0BA8F7AB" w14:textId="77777777" w:rsidR="00EE0D2E" w:rsidRDefault="00EE0D2E" w:rsidP="0016293D">
      <w:pPr>
        <w:pStyle w:val="CommentText"/>
      </w:pPr>
      <w:r>
        <w:rPr>
          <w:rStyle w:val="CommentReference"/>
        </w:rPr>
        <w:annotationRef/>
      </w:r>
      <w:r>
        <w:t>Is this sentence contradictory?</w:t>
      </w:r>
    </w:p>
  </w:comment>
  <w:comment w:id="338" w:author="Blake Stuparyk" w:date="2023-01-10T11:10:00Z" w:initials="BS">
    <w:p w14:paraId="1D8FBF9E" w14:textId="0C0D1EBB" w:rsidR="00EE0D2E" w:rsidRDefault="00EE0D2E" w:rsidP="00A26251">
      <w:pPr>
        <w:pStyle w:val="CommentText"/>
      </w:pPr>
      <w:r>
        <w:rPr>
          <w:rStyle w:val="CommentReference"/>
        </w:rPr>
        <w:annotationRef/>
      </w:r>
      <w:r>
        <w:t>Redundant ?</w:t>
      </w:r>
    </w:p>
  </w:comment>
  <w:comment w:id="339" w:author="Blake Stuparyk" w:date="2023-01-10T11:13:00Z" w:initials="BS">
    <w:p w14:paraId="7399C085" w14:textId="77777777" w:rsidR="00A33CF6" w:rsidRDefault="00A33CF6" w:rsidP="006D6582">
      <w:pPr>
        <w:pStyle w:val="CommentText"/>
      </w:pPr>
      <w:r>
        <w:rPr>
          <w:rStyle w:val="CommentReference"/>
        </w:rPr>
        <w:annotationRef/>
      </w:r>
      <w:r>
        <w:t>Could this be replaced by speaking to the funx ordis, and making direct examples to biomass as a funx throughout, instead?</w:t>
      </w:r>
    </w:p>
  </w:comment>
  <w:comment w:id="342" w:author="Blake Stuparyk" w:date="2023-01-10T11:19:00Z" w:initials="BS">
    <w:p w14:paraId="4B3373BA" w14:textId="77777777" w:rsidR="00F17576" w:rsidRDefault="00F17576" w:rsidP="00232136">
      <w:pPr>
        <w:pStyle w:val="CommentText"/>
      </w:pPr>
      <w:r>
        <w:rPr>
          <w:rStyle w:val="CommentReference"/>
        </w:rPr>
        <w:annotationRef/>
      </w:r>
      <w:r>
        <w:t>Can we show this ourselves?</w:t>
      </w:r>
    </w:p>
  </w:comment>
  <w:comment w:id="344" w:author="Blake Stuparyk" w:date="2023-01-10T11:22:00Z" w:initials="BS">
    <w:p w14:paraId="46D8E5DB" w14:textId="77777777" w:rsidR="0027707D" w:rsidRDefault="0027707D" w:rsidP="00B7533B">
      <w:pPr>
        <w:pStyle w:val="CommentText"/>
      </w:pPr>
      <w:r>
        <w:rPr>
          <w:rStyle w:val="CommentReference"/>
        </w:rPr>
        <w:annotationRef/>
      </w:r>
      <w:r>
        <w:t>Wording here. Is the community resilient to water quality, or is the system by proxy?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833F2A" w15:done="0"/>
  <w15:commentEx w15:paraId="02D960C3" w15:done="0"/>
  <w15:commentEx w15:paraId="3CF641E3" w15:done="0"/>
  <w15:commentEx w15:paraId="4009D354" w15:done="0"/>
  <w15:commentEx w15:paraId="64EC7078" w15:done="0"/>
  <w15:commentEx w15:paraId="319595FB" w15:paraIdParent="64EC7078" w15:done="0"/>
  <w15:commentEx w15:paraId="50B500EC" w15:done="0"/>
  <w15:commentEx w15:paraId="356CF41E" w15:done="0"/>
  <w15:commentEx w15:paraId="07F3DB9C" w15:done="0"/>
  <w15:commentEx w15:paraId="399BF6F5" w15:done="0"/>
  <w15:commentEx w15:paraId="737F3AD2" w15:done="0"/>
  <w15:commentEx w15:paraId="441566B3" w15:done="0"/>
  <w15:commentEx w15:paraId="097F6463" w15:done="0"/>
  <w15:commentEx w15:paraId="4334A688" w15:done="0"/>
  <w15:commentEx w15:paraId="345A7D76" w15:done="0"/>
  <w15:commentEx w15:paraId="4E77ABC1" w15:done="0"/>
  <w15:commentEx w15:paraId="39D21638" w15:done="0"/>
  <w15:commentEx w15:paraId="25DDB63D" w15:paraIdParent="39D21638" w15:done="0"/>
  <w15:commentEx w15:paraId="47CBDC5F" w15:done="0"/>
  <w15:commentEx w15:paraId="5E4E6BE5" w15:done="0"/>
  <w15:commentEx w15:paraId="1E97C6E3" w15:done="0"/>
  <w15:commentEx w15:paraId="0D798832" w15:paraIdParent="1E97C6E3" w15:done="0"/>
  <w15:commentEx w15:paraId="568D675E" w15:done="0"/>
  <w15:commentEx w15:paraId="0A7AB872" w15:done="0"/>
  <w15:commentEx w15:paraId="131A7EA5" w15:done="0"/>
  <w15:commentEx w15:paraId="05FB3AF1" w15:done="0"/>
  <w15:commentEx w15:paraId="7544D1C9" w15:done="0"/>
  <w15:commentEx w15:paraId="18A4B6A5" w15:done="0"/>
  <w15:commentEx w15:paraId="590E8809" w15:done="0"/>
  <w15:commentEx w15:paraId="2C385A99" w15:done="0"/>
  <w15:commentEx w15:paraId="67D31F6C" w15:done="0"/>
  <w15:commentEx w15:paraId="0BA8F7AB" w15:done="0"/>
  <w15:commentEx w15:paraId="1D8FBF9E" w15:done="0"/>
  <w15:commentEx w15:paraId="7399C085" w15:done="0"/>
  <w15:commentEx w15:paraId="4B3373BA" w15:done="0"/>
  <w15:commentEx w15:paraId="46D8E5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009A9" w16cex:dateUtc="2023-01-04T21:20:00Z"/>
  <w16cex:commentExtensible w16cex:durableId="27600D08" w16cex:dateUtc="2023-01-04T21:34:00Z"/>
  <w16cex:commentExtensible w16cex:durableId="27600C64" w16cex:dateUtc="2023-01-04T21:32:00Z"/>
  <w16cex:commentExtensible w16cex:durableId="27600CB2" w16cex:dateUtc="2023-01-04T21:33:00Z"/>
  <w16cex:commentExtensible w16cex:durableId="27600DE6" w16cex:dateUtc="2023-01-04T21:38:00Z"/>
  <w16cex:commentExtensible w16cex:durableId="27600E31" w16cex:dateUtc="2023-01-04T21:39:00Z"/>
  <w16cex:commentExtensible w16cex:durableId="27600E5F" w16cex:dateUtc="2023-01-04T21:40:00Z"/>
  <w16cex:commentExtensible w16cex:durableId="27600EB9" w16cex:dateUtc="2023-01-04T21:42:00Z"/>
  <w16cex:commentExtensible w16cex:durableId="27600FE0" w16cex:dateUtc="2023-01-04T21:46:00Z"/>
  <w16cex:commentExtensible w16cex:durableId="276011F8" w16cex:dateUtc="2023-01-04T21:55:00Z"/>
  <w16cex:commentExtensible w16cex:durableId="27601283" w16cex:dateUtc="2023-01-04T21:58:00Z"/>
  <w16cex:commentExtensible w16cex:durableId="276012C7" w16cex:dateUtc="2023-01-04T21:59:00Z"/>
  <w16cex:commentExtensible w16cex:durableId="2760119E" w16cex:dateUtc="2023-01-04T21:54:00Z"/>
  <w16cex:commentExtensible w16cex:durableId="2760130D" w16cex:dateUtc="2023-01-04T22:00:00Z"/>
  <w16cex:commentExtensible w16cex:durableId="2760135B" w16cex:dateUtc="2023-01-04T22:01:00Z"/>
  <w16cex:commentExtensible w16cex:durableId="27601521" w16cex:dateUtc="2023-01-04T22:09:00Z"/>
  <w16cex:commentExtensible w16cex:durableId="27601926" w16cex:dateUtc="2023-01-04T22:26:00Z"/>
  <w16cex:commentExtensible w16cex:durableId="27837A74" w16cex:dateUtc="2023-01-31T18:31:00Z"/>
  <w16cex:commentExtensible w16cex:durableId="27601A69" w16cex:dateUtc="2023-01-04T22:31:00Z"/>
  <w16cex:commentExtensible w16cex:durableId="27601A8F" w16cex:dateUtc="2023-01-04T22:32:00Z"/>
  <w16cex:commentExtensible w16cex:durableId="27601B47" w16cex:dateUtc="2023-01-04T22:35:00Z"/>
  <w16cex:commentExtensible w16cex:durableId="2766A293" w16cex:dateUtc="2023-01-09T21:26:00Z"/>
  <w16cex:commentExtensible w16cex:durableId="27601B8D" w16cex:dateUtc="2023-01-04T22:36:00Z"/>
  <w16cex:commentExtensible w16cex:durableId="2767BF64" w16cex:dateUtc="2023-01-10T17:41:00Z"/>
  <w16cex:commentExtensible w16cex:durableId="2766A2CD" w16cex:dateUtc="2023-01-09T21:27:00Z"/>
  <w16cex:commentExtensible w16cex:durableId="2767C0B0" w16cex:dateUtc="2023-01-10T17:47:00Z"/>
  <w16cex:commentExtensible w16cex:durableId="2767C0FB" w16cex:dateUtc="2023-01-10T17:48:00Z"/>
  <w16cex:commentExtensible w16cex:durableId="2767C2DB" w16cex:dateUtc="2023-01-10T17:56:00Z"/>
  <w16cex:commentExtensible w16cex:durableId="2767C336" w16cex:dateUtc="2023-01-10T17:57:00Z"/>
  <w16cex:commentExtensible w16cex:durableId="2767C387" w16cex:dateUtc="2023-01-10T17:59:00Z"/>
  <w16cex:commentExtensible w16cex:durableId="2767C3DC" w16cex:dateUtc="2023-01-10T18:00:00Z"/>
  <w16cex:commentExtensible w16cex:durableId="2767C67E" w16cex:dateUtc="2023-01-10T18:11:00Z"/>
  <w16cex:commentExtensible w16cex:durableId="2767C612" w16cex:dateUtc="2023-01-10T18:10:00Z"/>
  <w16cex:commentExtensible w16cex:durableId="2767C6E4" w16cex:dateUtc="2023-01-10T18:13:00Z"/>
  <w16cex:commentExtensible w16cex:durableId="2767C846" w16cex:dateUtc="2023-01-10T18:19:00Z"/>
  <w16cex:commentExtensible w16cex:durableId="2767C8E0" w16cex:dateUtc="2023-01-10T18: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833F2A" w16cid:durableId="276009A9"/>
  <w16cid:commentId w16cid:paraId="02D960C3" w16cid:durableId="27600D08"/>
  <w16cid:commentId w16cid:paraId="3CF641E3" w16cid:durableId="27600C64"/>
  <w16cid:commentId w16cid:paraId="4009D354" w16cid:durableId="27600CB2"/>
  <w16cid:commentId w16cid:paraId="64EC7078" w16cid:durableId="27600DE6"/>
  <w16cid:commentId w16cid:paraId="319595FB" w16cid:durableId="27600E31"/>
  <w16cid:commentId w16cid:paraId="50B500EC" w16cid:durableId="27600E5F"/>
  <w16cid:commentId w16cid:paraId="356CF41E" w16cid:durableId="27600EB9"/>
  <w16cid:commentId w16cid:paraId="07F3DB9C" w16cid:durableId="27600FE0"/>
  <w16cid:commentId w16cid:paraId="399BF6F5" w16cid:durableId="276011F8"/>
  <w16cid:commentId w16cid:paraId="737F3AD2" w16cid:durableId="27601283"/>
  <w16cid:commentId w16cid:paraId="441566B3" w16cid:durableId="276012C7"/>
  <w16cid:commentId w16cid:paraId="097F6463" w16cid:durableId="2760119E"/>
  <w16cid:commentId w16cid:paraId="4334A688" w16cid:durableId="2760130D"/>
  <w16cid:commentId w16cid:paraId="345A7D76" w16cid:durableId="2760135B"/>
  <w16cid:commentId w16cid:paraId="4E77ABC1" w16cid:durableId="27601521"/>
  <w16cid:commentId w16cid:paraId="39D21638" w16cid:durableId="27601926"/>
  <w16cid:commentId w16cid:paraId="25DDB63D" w16cid:durableId="27837A74"/>
  <w16cid:commentId w16cid:paraId="47CBDC5F" w16cid:durableId="27601A69"/>
  <w16cid:commentId w16cid:paraId="5E4E6BE5" w16cid:durableId="27601A8F"/>
  <w16cid:commentId w16cid:paraId="1E97C6E3" w16cid:durableId="27601B47"/>
  <w16cid:commentId w16cid:paraId="0D798832" w16cid:durableId="2766A293"/>
  <w16cid:commentId w16cid:paraId="568D675E" w16cid:durableId="27601B8D"/>
  <w16cid:commentId w16cid:paraId="0A7AB872" w16cid:durableId="2767BF64"/>
  <w16cid:commentId w16cid:paraId="131A7EA5" w16cid:durableId="2766A2CD"/>
  <w16cid:commentId w16cid:paraId="05FB3AF1" w16cid:durableId="2767C0B0"/>
  <w16cid:commentId w16cid:paraId="7544D1C9" w16cid:durableId="2767C0FB"/>
  <w16cid:commentId w16cid:paraId="18A4B6A5" w16cid:durableId="2767C2DB"/>
  <w16cid:commentId w16cid:paraId="590E8809" w16cid:durableId="2767C336"/>
  <w16cid:commentId w16cid:paraId="2C385A99" w16cid:durableId="2767C387"/>
  <w16cid:commentId w16cid:paraId="67D31F6C" w16cid:durableId="2767C3DC"/>
  <w16cid:commentId w16cid:paraId="0BA8F7AB" w16cid:durableId="2767C67E"/>
  <w16cid:commentId w16cid:paraId="1D8FBF9E" w16cid:durableId="2767C612"/>
  <w16cid:commentId w16cid:paraId="7399C085" w16cid:durableId="2767C6E4"/>
  <w16cid:commentId w16cid:paraId="4B3373BA" w16cid:durableId="2767C846"/>
  <w16cid:commentId w16cid:paraId="46D8E5DB" w16cid:durableId="2767C8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60B7B" w14:textId="77777777" w:rsidR="00E2145D" w:rsidRDefault="00E2145D" w:rsidP="00FE710A">
      <w:pPr>
        <w:spacing w:after="0" w:line="240" w:lineRule="auto"/>
      </w:pPr>
      <w:r>
        <w:separator/>
      </w:r>
    </w:p>
  </w:endnote>
  <w:endnote w:type="continuationSeparator" w:id="0">
    <w:p w14:paraId="677EA1C6" w14:textId="77777777" w:rsidR="00E2145D" w:rsidRDefault="00E2145D" w:rsidP="00FE7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0658136"/>
      <w:docPartObj>
        <w:docPartGallery w:val="Page Numbers (Bottom of Page)"/>
        <w:docPartUnique/>
      </w:docPartObj>
    </w:sdtPr>
    <w:sdtEndPr>
      <w:rPr>
        <w:noProof/>
      </w:rPr>
    </w:sdtEndPr>
    <w:sdtContent>
      <w:p w14:paraId="4A184514" w14:textId="77777777" w:rsidR="00D82689" w:rsidRDefault="00D8268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1EE8E8" w14:textId="77777777" w:rsidR="00D82689" w:rsidRDefault="00D826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BD98B" w14:textId="77777777" w:rsidR="00E2145D" w:rsidRDefault="00E2145D" w:rsidP="00FE710A">
      <w:pPr>
        <w:spacing w:after="0" w:line="240" w:lineRule="auto"/>
      </w:pPr>
      <w:r>
        <w:separator/>
      </w:r>
    </w:p>
  </w:footnote>
  <w:footnote w:type="continuationSeparator" w:id="0">
    <w:p w14:paraId="5E9D3431" w14:textId="77777777" w:rsidR="00E2145D" w:rsidRDefault="00E2145D" w:rsidP="00FE71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35699"/>
    <w:multiLevelType w:val="hybridMultilevel"/>
    <w:tmpl w:val="03E007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8163559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lake Stuparyk">
    <w15:presenceInfo w15:providerId="Windows Live" w15:userId="dda2db11d6e99b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17B"/>
    <w:rsid w:val="000511F8"/>
    <w:rsid w:val="00086A6F"/>
    <w:rsid w:val="0009530F"/>
    <w:rsid w:val="00096EB8"/>
    <w:rsid w:val="000A579F"/>
    <w:rsid w:val="000B1088"/>
    <w:rsid w:val="000B4046"/>
    <w:rsid w:val="000D5559"/>
    <w:rsid w:val="000F0BD6"/>
    <w:rsid w:val="001132B4"/>
    <w:rsid w:val="00131A66"/>
    <w:rsid w:val="00160AF0"/>
    <w:rsid w:val="00174B60"/>
    <w:rsid w:val="001940B5"/>
    <w:rsid w:val="001A0564"/>
    <w:rsid w:val="001A44C4"/>
    <w:rsid w:val="001A555A"/>
    <w:rsid w:val="001B42FC"/>
    <w:rsid w:val="001C42D4"/>
    <w:rsid w:val="00205999"/>
    <w:rsid w:val="00222FAF"/>
    <w:rsid w:val="0022302C"/>
    <w:rsid w:val="00233A5E"/>
    <w:rsid w:val="002422A5"/>
    <w:rsid w:val="00250FB7"/>
    <w:rsid w:val="00253E49"/>
    <w:rsid w:val="00261DCE"/>
    <w:rsid w:val="002620C8"/>
    <w:rsid w:val="0026224B"/>
    <w:rsid w:val="0027707D"/>
    <w:rsid w:val="00282292"/>
    <w:rsid w:val="002A3F18"/>
    <w:rsid w:val="002E3272"/>
    <w:rsid w:val="002F4CF0"/>
    <w:rsid w:val="002F6507"/>
    <w:rsid w:val="003035C3"/>
    <w:rsid w:val="00307267"/>
    <w:rsid w:val="0031775B"/>
    <w:rsid w:val="00317BC4"/>
    <w:rsid w:val="003379E0"/>
    <w:rsid w:val="003408F2"/>
    <w:rsid w:val="003459AA"/>
    <w:rsid w:val="00351E27"/>
    <w:rsid w:val="003525C4"/>
    <w:rsid w:val="003537F2"/>
    <w:rsid w:val="003616B2"/>
    <w:rsid w:val="003631BF"/>
    <w:rsid w:val="003768E7"/>
    <w:rsid w:val="003A2CC2"/>
    <w:rsid w:val="003A506C"/>
    <w:rsid w:val="003B2B67"/>
    <w:rsid w:val="003C5E9F"/>
    <w:rsid w:val="00400732"/>
    <w:rsid w:val="00436423"/>
    <w:rsid w:val="00442589"/>
    <w:rsid w:val="00444C4F"/>
    <w:rsid w:val="00470664"/>
    <w:rsid w:val="00471409"/>
    <w:rsid w:val="00485A07"/>
    <w:rsid w:val="00494D2F"/>
    <w:rsid w:val="00495D1E"/>
    <w:rsid w:val="004D2B68"/>
    <w:rsid w:val="004E70A0"/>
    <w:rsid w:val="004F074A"/>
    <w:rsid w:val="004F68D8"/>
    <w:rsid w:val="005152BE"/>
    <w:rsid w:val="0052626E"/>
    <w:rsid w:val="00527194"/>
    <w:rsid w:val="005317D8"/>
    <w:rsid w:val="00532DE6"/>
    <w:rsid w:val="00544D22"/>
    <w:rsid w:val="00553D06"/>
    <w:rsid w:val="00557074"/>
    <w:rsid w:val="00563ED4"/>
    <w:rsid w:val="00564E53"/>
    <w:rsid w:val="00571D18"/>
    <w:rsid w:val="005721B7"/>
    <w:rsid w:val="00574E52"/>
    <w:rsid w:val="00590563"/>
    <w:rsid w:val="005A2A29"/>
    <w:rsid w:val="005B1867"/>
    <w:rsid w:val="005B705E"/>
    <w:rsid w:val="005C24BA"/>
    <w:rsid w:val="005C5A24"/>
    <w:rsid w:val="005D4306"/>
    <w:rsid w:val="005E3E5F"/>
    <w:rsid w:val="005E587A"/>
    <w:rsid w:val="00604AA2"/>
    <w:rsid w:val="00606735"/>
    <w:rsid w:val="0062554F"/>
    <w:rsid w:val="0064072C"/>
    <w:rsid w:val="0065324F"/>
    <w:rsid w:val="00687943"/>
    <w:rsid w:val="006A35F5"/>
    <w:rsid w:val="006B04A1"/>
    <w:rsid w:val="006B3690"/>
    <w:rsid w:val="006B3737"/>
    <w:rsid w:val="006B5528"/>
    <w:rsid w:val="006D0591"/>
    <w:rsid w:val="006F60B1"/>
    <w:rsid w:val="00711E16"/>
    <w:rsid w:val="00714704"/>
    <w:rsid w:val="00716932"/>
    <w:rsid w:val="00720871"/>
    <w:rsid w:val="007243E0"/>
    <w:rsid w:val="00764AF7"/>
    <w:rsid w:val="00764DB6"/>
    <w:rsid w:val="00773F25"/>
    <w:rsid w:val="00797741"/>
    <w:rsid w:val="007A18B8"/>
    <w:rsid w:val="007A3719"/>
    <w:rsid w:val="007B408D"/>
    <w:rsid w:val="007C17E6"/>
    <w:rsid w:val="007C6442"/>
    <w:rsid w:val="007E13F6"/>
    <w:rsid w:val="007E480E"/>
    <w:rsid w:val="0081139E"/>
    <w:rsid w:val="00814B85"/>
    <w:rsid w:val="0081656E"/>
    <w:rsid w:val="00820216"/>
    <w:rsid w:val="008500BB"/>
    <w:rsid w:val="00872CF2"/>
    <w:rsid w:val="00883F2E"/>
    <w:rsid w:val="008841F1"/>
    <w:rsid w:val="00893547"/>
    <w:rsid w:val="008970FC"/>
    <w:rsid w:val="008A6901"/>
    <w:rsid w:val="008A79F4"/>
    <w:rsid w:val="008B612C"/>
    <w:rsid w:val="008C3AE9"/>
    <w:rsid w:val="008D77C7"/>
    <w:rsid w:val="008E761C"/>
    <w:rsid w:val="008F4C60"/>
    <w:rsid w:val="00917B34"/>
    <w:rsid w:val="00926BA4"/>
    <w:rsid w:val="009310E6"/>
    <w:rsid w:val="009326BD"/>
    <w:rsid w:val="0094126B"/>
    <w:rsid w:val="00956C3B"/>
    <w:rsid w:val="00960F9C"/>
    <w:rsid w:val="00972945"/>
    <w:rsid w:val="00976A3B"/>
    <w:rsid w:val="0099055A"/>
    <w:rsid w:val="009A56F2"/>
    <w:rsid w:val="009A7C74"/>
    <w:rsid w:val="009B2253"/>
    <w:rsid w:val="009C76C9"/>
    <w:rsid w:val="00A07651"/>
    <w:rsid w:val="00A21B38"/>
    <w:rsid w:val="00A33CF6"/>
    <w:rsid w:val="00A36F83"/>
    <w:rsid w:val="00A5387E"/>
    <w:rsid w:val="00A5436B"/>
    <w:rsid w:val="00A640E4"/>
    <w:rsid w:val="00A70952"/>
    <w:rsid w:val="00A75A9A"/>
    <w:rsid w:val="00A83CFF"/>
    <w:rsid w:val="00A84163"/>
    <w:rsid w:val="00A8537B"/>
    <w:rsid w:val="00AA003A"/>
    <w:rsid w:val="00AB3599"/>
    <w:rsid w:val="00AC34DC"/>
    <w:rsid w:val="00AE0466"/>
    <w:rsid w:val="00AF1F5D"/>
    <w:rsid w:val="00B101DA"/>
    <w:rsid w:val="00B117FD"/>
    <w:rsid w:val="00B16BDC"/>
    <w:rsid w:val="00B36A31"/>
    <w:rsid w:val="00B43826"/>
    <w:rsid w:val="00B57489"/>
    <w:rsid w:val="00B61CAC"/>
    <w:rsid w:val="00B648C7"/>
    <w:rsid w:val="00B775BD"/>
    <w:rsid w:val="00BB3333"/>
    <w:rsid w:val="00BC68AD"/>
    <w:rsid w:val="00BD66BE"/>
    <w:rsid w:val="00BE5D9D"/>
    <w:rsid w:val="00BE6BCD"/>
    <w:rsid w:val="00BF2C60"/>
    <w:rsid w:val="00BF5A47"/>
    <w:rsid w:val="00C105EE"/>
    <w:rsid w:val="00C122DE"/>
    <w:rsid w:val="00C13151"/>
    <w:rsid w:val="00C2609C"/>
    <w:rsid w:val="00C43904"/>
    <w:rsid w:val="00C73072"/>
    <w:rsid w:val="00C82847"/>
    <w:rsid w:val="00C9048D"/>
    <w:rsid w:val="00CC5F7C"/>
    <w:rsid w:val="00CF100E"/>
    <w:rsid w:val="00D178E3"/>
    <w:rsid w:val="00D42463"/>
    <w:rsid w:val="00D4433F"/>
    <w:rsid w:val="00D72073"/>
    <w:rsid w:val="00D82689"/>
    <w:rsid w:val="00DA488F"/>
    <w:rsid w:val="00DB1F71"/>
    <w:rsid w:val="00DB5D11"/>
    <w:rsid w:val="00DB6B6F"/>
    <w:rsid w:val="00DB74A2"/>
    <w:rsid w:val="00DC2A57"/>
    <w:rsid w:val="00E03C96"/>
    <w:rsid w:val="00E2145D"/>
    <w:rsid w:val="00E40FF9"/>
    <w:rsid w:val="00E4217B"/>
    <w:rsid w:val="00E47E65"/>
    <w:rsid w:val="00E733D3"/>
    <w:rsid w:val="00E761BA"/>
    <w:rsid w:val="00E80A47"/>
    <w:rsid w:val="00E82BFC"/>
    <w:rsid w:val="00E85D96"/>
    <w:rsid w:val="00EB2781"/>
    <w:rsid w:val="00EB7466"/>
    <w:rsid w:val="00EE093B"/>
    <w:rsid w:val="00EE0D2E"/>
    <w:rsid w:val="00EE5AB5"/>
    <w:rsid w:val="00EE62B7"/>
    <w:rsid w:val="00EF2DD5"/>
    <w:rsid w:val="00EF55E6"/>
    <w:rsid w:val="00F048DC"/>
    <w:rsid w:val="00F079EA"/>
    <w:rsid w:val="00F10CD6"/>
    <w:rsid w:val="00F17576"/>
    <w:rsid w:val="00F201D4"/>
    <w:rsid w:val="00F240BE"/>
    <w:rsid w:val="00F339EA"/>
    <w:rsid w:val="00F606A0"/>
    <w:rsid w:val="00F8525A"/>
    <w:rsid w:val="00F90D3E"/>
    <w:rsid w:val="00FB0A35"/>
    <w:rsid w:val="00FB6028"/>
    <w:rsid w:val="00FC2C37"/>
    <w:rsid w:val="00FD509B"/>
    <w:rsid w:val="00FD7A23"/>
    <w:rsid w:val="00FE710A"/>
    <w:rsid w:val="00FF5A70"/>
    <w:rsid w:val="00FF68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94D5D6"/>
  <w15:chartTrackingRefBased/>
  <w15:docId w15:val="{F13BB293-3CEF-4553-8E62-433E0D70D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4217B"/>
    <w:rPr>
      <w:sz w:val="16"/>
      <w:szCs w:val="16"/>
    </w:rPr>
  </w:style>
  <w:style w:type="paragraph" w:styleId="CommentText">
    <w:name w:val="annotation text"/>
    <w:basedOn w:val="Normal"/>
    <w:link w:val="CommentTextChar"/>
    <w:uiPriority w:val="99"/>
    <w:unhideWhenUsed/>
    <w:rsid w:val="00E4217B"/>
    <w:pPr>
      <w:spacing w:line="240" w:lineRule="auto"/>
    </w:pPr>
    <w:rPr>
      <w:sz w:val="20"/>
      <w:szCs w:val="20"/>
    </w:rPr>
  </w:style>
  <w:style w:type="character" w:customStyle="1" w:styleId="CommentTextChar">
    <w:name w:val="Comment Text Char"/>
    <w:basedOn w:val="DefaultParagraphFont"/>
    <w:link w:val="CommentText"/>
    <w:uiPriority w:val="99"/>
    <w:rsid w:val="00E4217B"/>
    <w:rPr>
      <w:sz w:val="20"/>
      <w:szCs w:val="20"/>
    </w:rPr>
  </w:style>
  <w:style w:type="character" w:styleId="Emphasis">
    <w:name w:val="Emphasis"/>
    <w:basedOn w:val="DefaultParagraphFont"/>
    <w:uiPriority w:val="20"/>
    <w:qFormat/>
    <w:rsid w:val="00E4217B"/>
    <w:rPr>
      <w:i/>
      <w:iCs/>
    </w:rPr>
  </w:style>
  <w:style w:type="character" w:styleId="Hyperlink">
    <w:name w:val="Hyperlink"/>
    <w:basedOn w:val="DefaultParagraphFont"/>
    <w:uiPriority w:val="99"/>
    <w:unhideWhenUsed/>
    <w:rsid w:val="00E4217B"/>
    <w:rPr>
      <w:color w:val="0000FF"/>
      <w:u w:val="single"/>
    </w:rPr>
  </w:style>
  <w:style w:type="paragraph" w:styleId="BalloonText">
    <w:name w:val="Balloon Text"/>
    <w:basedOn w:val="Normal"/>
    <w:link w:val="BalloonTextChar"/>
    <w:uiPriority w:val="99"/>
    <w:semiHidden/>
    <w:unhideWhenUsed/>
    <w:rsid w:val="00E421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217B"/>
    <w:rPr>
      <w:rFonts w:ascii="Segoe UI" w:hAnsi="Segoe UI" w:cs="Segoe UI"/>
      <w:sz w:val="18"/>
      <w:szCs w:val="18"/>
    </w:rPr>
  </w:style>
  <w:style w:type="character" w:styleId="LineNumber">
    <w:name w:val="line number"/>
    <w:basedOn w:val="DefaultParagraphFont"/>
    <w:uiPriority w:val="99"/>
    <w:semiHidden/>
    <w:unhideWhenUsed/>
    <w:rsid w:val="00FE710A"/>
  </w:style>
  <w:style w:type="paragraph" w:styleId="Header">
    <w:name w:val="header"/>
    <w:basedOn w:val="Normal"/>
    <w:link w:val="HeaderChar"/>
    <w:uiPriority w:val="99"/>
    <w:unhideWhenUsed/>
    <w:rsid w:val="00FE71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710A"/>
  </w:style>
  <w:style w:type="paragraph" w:styleId="Footer">
    <w:name w:val="footer"/>
    <w:basedOn w:val="Normal"/>
    <w:link w:val="FooterChar"/>
    <w:uiPriority w:val="99"/>
    <w:unhideWhenUsed/>
    <w:rsid w:val="00FE71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710A"/>
  </w:style>
  <w:style w:type="character" w:styleId="UnresolvedMention">
    <w:name w:val="Unresolved Mention"/>
    <w:basedOn w:val="DefaultParagraphFont"/>
    <w:uiPriority w:val="99"/>
    <w:semiHidden/>
    <w:unhideWhenUsed/>
    <w:rsid w:val="00A07651"/>
    <w:rPr>
      <w:color w:val="605E5C"/>
      <w:shd w:val="clear" w:color="auto" w:fill="E1DFDD"/>
    </w:rPr>
  </w:style>
  <w:style w:type="paragraph" w:styleId="ListParagraph">
    <w:name w:val="List Paragraph"/>
    <w:basedOn w:val="Normal"/>
    <w:uiPriority w:val="34"/>
    <w:qFormat/>
    <w:rsid w:val="00471409"/>
    <w:pPr>
      <w:ind w:left="720"/>
      <w:contextualSpacing/>
    </w:pPr>
  </w:style>
  <w:style w:type="paragraph" w:styleId="CommentSubject">
    <w:name w:val="annotation subject"/>
    <w:basedOn w:val="CommentText"/>
    <w:next w:val="CommentText"/>
    <w:link w:val="CommentSubjectChar"/>
    <w:uiPriority w:val="99"/>
    <w:semiHidden/>
    <w:unhideWhenUsed/>
    <w:rsid w:val="005C24BA"/>
    <w:rPr>
      <w:b/>
      <w:bCs/>
    </w:rPr>
  </w:style>
  <w:style w:type="character" w:customStyle="1" w:styleId="CommentSubjectChar">
    <w:name w:val="Comment Subject Char"/>
    <w:basedOn w:val="CommentTextChar"/>
    <w:link w:val="CommentSubject"/>
    <w:uiPriority w:val="99"/>
    <w:semiHidden/>
    <w:rsid w:val="005C24BA"/>
    <w:rPr>
      <w:b/>
      <w:bCs/>
      <w:sz w:val="20"/>
      <w:szCs w:val="20"/>
    </w:rPr>
  </w:style>
  <w:style w:type="paragraph" w:styleId="Revision">
    <w:name w:val="Revision"/>
    <w:hidden/>
    <w:uiPriority w:val="99"/>
    <w:semiHidden/>
    <w:rsid w:val="005C24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848762">
      <w:bodyDiv w:val="1"/>
      <w:marLeft w:val="0"/>
      <w:marRight w:val="0"/>
      <w:marTop w:val="0"/>
      <w:marBottom w:val="0"/>
      <w:divBdr>
        <w:top w:val="none" w:sz="0" w:space="0" w:color="auto"/>
        <w:left w:val="none" w:sz="0" w:space="0" w:color="auto"/>
        <w:bottom w:val="none" w:sz="0" w:space="0" w:color="auto"/>
        <w:right w:val="none" w:sz="0" w:space="0" w:color="auto"/>
      </w:divBdr>
    </w:div>
    <w:div w:id="708803402">
      <w:bodyDiv w:val="1"/>
      <w:marLeft w:val="0"/>
      <w:marRight w:val="0"/>
      <w:marTop w:val="0"/>
      <w:marBottom w:val="0"/>
      <w:divBdr>
        <w:top w:val="none" w:sz="0" w:space="0" w:color="auto"/>
        <w:left w:val="none" w:sz="0" w:space="0" w:color="auto"/>
        <w:bottom w:val="none" w:sz="0" w:space="0" w:color="auto"/>
        <w:right w:val="none" w:sz="0" w:space="0" w:color="auto"/>
      </w:divBdr>
    </w:div>
    <w:div w:id="1387333588">
      <w:bodyDiv w:val="1"/>
      <w:marLeft w:val="0"/>
      <w:marRight w:val="0"/>
      <w:marTop w:val="0"/>
      <w:marBottom w:val="0"/>
      <w:divBdr>
        <w:top w:val="none" w:sz="0" w:space="0" w:color="auto"/>
        <w:left w:val="none" w:sz="0" w:space="0" w:color="auto"/>
        <w:bottom w:val="none" w:sz="0" w:space="0" w:color="auto"/>
        <w:right w:val="none" w:sz="0" w:space="0" w:color="auto"/>
      </w:divBdr>
    </w:div>
    <w:div w:id="1928998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F894CB9-49EA-44A2-AB75-1B74A3EDF27F}">
  <we:reference id="wa104382081" version="1.35.0.0" store="en-US" storeType="OMEX"/>
  <we:alternateReferences>
    <we:reference id="WA104382081" version="1.35.0.0" store="" storeType="OMEX"/>
  </we:alternateReferences>
  <we:properties>
    <we:property name="MENDELEY_CITATIONS" value="[]"/>
    <we:property name="MENDELEY_CITATIONS_LOCALE_CODE" value="&quot;en-GB&quot;"/>
    <we:property name="MENDELEY_CITATIONS_STYLE" value="{&quot;id&quot;:&quot;https://www.zotero.org/styles/ecosystems&quot;,&quot;title&quot;:&quot;Ecosystems&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6B647-CD46-4A2F-854C-B9442CB06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22</Pages>
  <Words>9935</Words>
  <Characters>56634</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Stuparyk</dc:creator>
  <cp:keywords/>
  <dc:description/>
  <cp:lastModifiedBy>Blake Stuparyk</cp:lastModifiedBy>
  <cp:revision>3</cp:revision>
  <dcterms:created xsi:type="dcterms:W3CDTF">2023-01-31T21:55:00Z</dcterms:created>
  <dcterms:modified xsi:type="dcterms:W3CDTF">2023-02-01T19:30:00Z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http://www.zotero.org/styles/ecosystems</vt:lpwstr>
  </property>
  <property fmtid="{D5CDD505-2E9C-101B-9397-08002B2CF9AE}" pid="7" name="Mendeley Recent Style Name 2_1">
    <vt:lpwstr>Ecosystems</vt:lpwstr>
  </property>
  <property fmtid="{D5CDD505-2E9C-101B-9397-08002B2CF9AE}" pid="8" name="Mendeley Recent Style Id 3_1">
    <vt:lpwstr>http://www.zotero.org/styles/minimal-grant-proposals</vt:lpwstr>
  </property>
  <property fmtid="{D5CDD505-2E9C-101B-9397-08002B2CF9AE}" pid="9" name="Mendeley Recent Style Name 3_1">
    <vt:lpwstr>Minimal style for grant proposals</vt:lpwstr>
  </property>
  <property fmtid="{D5CDD505-2E9C-101B-9397-08002B2CF9AE}" pid="10" name="Mendeley Recent Style Id 4_1">
    <vt:lpwstr>http://www.zotero.org/styles/nature</vt:lpwstr>
  </property>
  <property fmtid="{D5CDD505-2E9C-101B-9397-08002B2CF9AE}" pid="11" name="Mendeley Recent Style Name 4_1">
    <vt:lpwstr>Nature</vt:lpwstr>
  </property>
  <property fmtid="{D5CDD505-2E9C-101B-9397-08002B2CF9AE}" pid="12" name="Mendeley Recent Style Id 5_1">
    <vt:lpwstr>http://www.zotero.org/styles/vancouver</vt:lpwstr>
  </property>
  <property fmtid="{D5CDD505-2E9C-101B-9397-08002B2CF9AE}" pid="13" name="Mendeley Recent Style Name 5_1">
    <vt:lpwstr>Vancouver</vt:lpwstr>
  </property>
  <property fmtid="{D5CDD505-2E9C-101B-9397-08002B2CF9AE}" pid="14" name="Mendeley Recent Style Id 6_1">
    <vt:lpwstr>http://www.zotero.org/styles/minimal-grant-proposals</vt:lpwstr>
  </property>
  <property fmtid="{D5CDD505-2E9C-101B-9397-08002B2CF9AE}" pid="15" name="Mendeley Recent Style Name 6_1">
    <vt:lpwstr>Minimal style for grant proposals</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http://www.zotero.org/styles/ecosystems</vt:lpwstr>
  </property>
  <property fmtid="{D5CDD505-2E9C-101B-9397-08002B2CF9AE}" pid="24" name="Mendeley Unique User Id_1">
    <vt:lpwstr>6d935806-c871-3630-98ce-2a2d410e3cdc</vt:lpwstr>
  </property>
</Properties>
</file>